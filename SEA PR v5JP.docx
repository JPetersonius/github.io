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D03F4" w14:textId="6FA08763" w:rsidR="00D77589" w:rsidRDefault="00D77589" w:rsidP="00D77589">
      <w:pPr>
        <w:widowControl w:val="0"/>
        <w:autoSpaceDE w:val="0"/>
        <w:autoSpaceDN w:val="0"/>
        <w:adjustRightInd w:val="0"/>
        <w:spacing w:after="240" w:line="380" w:lineRule="atLeast"/>
        <w:jc w:val="center"/>
        <w:rPr>
          <w:rFonts w:ascii="Arial" w:hAnsi="Arial" w:cs="Arial"/>
          <w:b/>
          <w:bCs/>
          <w:color w:val="000000"/>
          <w:sz w:val="32"/>
          <w:szCs w:val="32"/>
        </w:rPr>
      </w:pPr>
      <w:r>
        <w:rPr>
          <w:rFonts w:ascii="Arial" w:hAnsi="Arial" w:cs="Arial"/>
          <w:b/>
          <w:bCs/>
          <w:color w:val="000000"/>
          <w:sz w:val="32"/>
          <w:szCs w:val="32"/>
        </w:rPr>
        <w:t xml:space="preserve">The Nudge Announces its Expansion to Seattle, Bringing a Planner Friend to Every Millennial Pocket </w:t>
      </w:r>
    </w:p>
    <w:p w14:paraId="779FCD6C" w14:textId="292F63EB" w:rsidR="00631753" w:rsidRPr="00CD0A97" w:rsidRDefault="00C740FA" w:rsidP="00631753">
      <w:pPr>
        <w:widowControl w:val="0"/>
        <w:autoSpaceDE w:val="0"/>
        <w:autoSpaceDN w:val="0"/>
        <w:adjustRightInd w:val="0"/>
        <w:spacing w:after="240" w:line="360" w:lineRule="atLeast"/>
        <w:rPr>
          <w:rFonts w:ascii="Arial" w:hAnsi="Arial" w:cs="Arial"/>
          <w:bCs/>
          <w:strike/>
          <w:color w:val="000000"/>
          <w:sz w:val="32"/>
          <w:szCs w:val="32"/>
        </w:rPr>
      </w:pPr>
      <w:r w:rsidRPr="00DB4803">
        <w:rPr>
          <w:rFonts w:ascii="Arial" w:hAnsi="Arial" w:cs="Arial"/>
          <w:color w:val="3366FF"/>
          <w:sz w:val="32"/>
          <w:szCs w:val="32"/>
        </w:rPr>
        <w:t>SEATTLE,</w:t>
      </w:r>
      <w:r w:rsidR="006B4601" w:rsidRPr="00DB4803">
        <w:rPr>
          <w:rFonts w:ascii="Arial" w:hAnsi="Arial" w:cs="Arial"/>
          <w:color w:val="3366FF"/>
          <w:sz w:val="32"/>
          <w:szCs w:val="32"/>
        </w:rPr>
        <w:t xml:space="preserve"> </w:t>
      </w:r>
      <w:r w:rsidRPr="00DB4803">
        <w:rPr>
          <w:rFonts w:ascii="Arial" w:hAnsi="Arial" w:cs="Arial"/>
          <w:color w:val="3366FF"/>
          <w:sz w:val="32"/>
          <w:szCs w:val="32"/>
        </w:rPr>
        <w:t>WA</w:t>
      </w:r>
      <w:r w:rsidR="00D77589" w:rsidRPr="00DB4803">
        <w:rPr>
          <w:rFonts w:ascii="Arial" w:hAnsi="Arial" w:cs="Arial"/>
          <w:color w:val="3366FF"/>
          <w:sz w:val="32"/>
          <w:szCs w:val="32"/>
        </w:rPr>
        <w:t xml:space="preserve"> – January 14, 2019</w:t>
      </w:r>
      <w:r w:rsidR="00D77589" w:rsidRPr="00DB4803">
        <w:rPr>
          <w:rFonts w:ascii="Arial" w:hAnsi="Arial" w:cs="Arial"/>
          <w:sz w:val="32"/>
          <w:szCs w:val="32"/>
        </w:rPr>
        <w:t xml:space="preserve"> - </w:t>
      </w:r>
      <w:r w:rsidR="00022674" w:rsidRPr="00DB4803">
        <w:rPr>
          <w:rFonts w:ascii="Arial" w:hAnsi="Arial" w:cs="Arial"/>
          <w:sz w:val="32"/>
          <w:szCs w:val="32"/>
        </w:rPr>
        <w:t>The Nudge,</w:t>
      </w:r>
      <w:r w:rsidR="00022674" w:rsidRPr="00022674">
        <w:rPr>
          <w:rFonts w:ascii="Arial" w:hAnsi="Arial" w:cs="Arial"/>
          <w:color w:val="000000"/>
          <w:sz w:val="32"/>
          <w:szCs w:val="32"/>
        </w:rPr>
        <w:t xml:space="preserve"> an SMS-based lifestyle </w:t>
      </w:r>
      <w:r w:rsidR="00631753">
        <w:rPr>
          <w:rFonts w:ascii="Arial" w:hAnsi="Arial" w:cs="Arial"/>
          <w:color w:val="000000"/>
          <w:sz w:val="32"/>
          <w:szCs w:val="32"/>
        </w:rPr>
        <w:t>advisor</w:t>
      </w:r>
      <w:r w:rsidR="00022674" w:rsidRPr="00022674">
        <w:rPr>
          <w:rFonts w:ascii="Arial" w:hAnsi="Arial" w:cs="Arial"/>
          <w:color w:val="000000"/>
          <w:sz w:val="32"/>
          <w:szCs w:val="32"/>
        </w:rPr>
        <w:t xml:space="preserve"> described as a “planner friend in your pocket,” </w:t>
      </w:r>
      <w:r w:rsidRPr="00DB4803">
        <w:rPr>
          <w:rFonts w:ascii="Arial" w:hAnsi="Arial" w:cs="Arial"/>
          <w:sz w:val="32"/>
          <w:szCs w:val="32"/>
        </w:rPr>
        <w:t>launched in Seattle</w:t>
      </w:r>
      <w:r w:rsidR="00022674" w:rsidRPr="00DB4803">
        <w:rPr>
          <w:rFonts w:ascii="Arial" w:hAnsi="Arial" w:cs="Arial"/>
          <w:sz w:val="32"/>
          <w:szCs w:val="32"/>
        </w:rPr>
        <w:t xml:space="preserve"> </w:t>
      </w:r>
      <w:r w:rsidR="00FB2E0C" w:rsidRPr="00DB4803">
        <w:rPr>
          <w:rFonts w:ascii="Arial" w:hAnsi="Arial" w:cs="Arial"/>
          <w:sz w:val="32"/>
          <w:szCs w:val="32"/>
        </w:rPr>
        <w:t>today</w:t>
      </w:r>
      <w:r w:rsidR="00D03C3D">
        <w:rPr>
          <w:rFonts w:ascii="Arial" w:hAnsi="Arial" w:cs="Arial"/>
          <w:sz w:val="32"/>
          <w:szCs w:val="32"/>
        </w:rPr>
        <w:t xml:space="preserve">, its </w:t>
      </w:r>
      <w:r w:rsidR="004C0EDC" w:rsidRPr="00DB4803">
        <w:rPr>
          <w:rFonts w:ascii="Arial" w:hAnsi="Arial" w:cs="Arial"/>
          <w:sz w:val="32"/>
          <w:szCs w:val="32"/>
        </w:rPr>
        <w:t>second city after San Francisco</w:t>
      </w:r>
      <w:r w:rsidR="00CD0A97" w:rsidRPr="00DB4803">
        <w:rPr>
          <w:rFonts w:ascii="Arial" w:hAnsi="Arial" w:cs="Arial"/>
          <w:sz w:val="32"/>
          <w:szCs w:val="32"/>
        </w:rPr>
        <w:t>.</w:t>
      </w:r>
      <w:r w:rsidR="00FB2E0C" w:rsidRPr="00DB4803">
        <w:rPr>
          <w:rFonts w:ascii="Arial" w:hAnsi="Arial" w:cs="Arial"/>
          <w:sz w:val="32"/>
          <w:szCs w:val="32"/>
        </w:rPr>
        <w:t xml:space="preserve"> </w:t>
      </w:r>
      <w:r w:rsidR="005A6663" w:rsidRPr="00DB4803">
        <w:rPr>
          <w:rFonts w:ascii="Arial" w:hAnsi="Arial" w:cs="Arial"/>
          <w:sz w:val="32"/>
          <w:szCs w:val="32"/>
        </w:rPr>
        <w:t xml:space="preserve">This new company </w:t>
      </w:r>
      <w:ins w:id="0" w:author="Sarah Peterson" w:date="2019-01-05T17:41:00Z">
        <w:r w:rsidR="00D03C3D">
          <w:rPr>
            <w:rFonts w:ascii="Arial" w:hAnsi="Arial" w:cs="Arial"/>
            <w:sz w:val="32"/>
            <w:szCs w:val="32"/>
          </w:rPr>
          <w:t>believes</w:t>
        </w:r>
      </w:ins>
      <w:r w:rsidR="005A6663" w:rsidRPr="00DB4803">
        <w:rPr>
          <w:rFonts w:ascii="Arial" w:hAnsi="Arial" w:cs="Arial"/>
          <w:sz w:val="32"/>
          <w:szCs w:val="32"/>
        </w:rPr>
        <w:t xml:space="preserve"> that we spend too much time on our screens, and not enough </w:t>
      </w:r>
      <w:r w:rsidR="00DB4803" w:rsidRPr="00DB4803">
        <w:rPr>
          <w:rFonts w:ascii="Arial" w:hAnsi="Arial" w:cs="Arial"/>
          <w:sz w:val="32"/>
          <w:szCs w:val="32"/>
        </w:rPr>
        <w:t xml:space="preserve">time </w:t>
      </w:r>
      <w:ins w:id="1" w:author="Sarah Peterson" w:date="2019-01-05T17:42:00Z">
        <w:r w:rsidR="00D03C3D">
          <w:rPr>
            <w:rFonts w:ascii="Arial" w:hAnsi="Arial" w:cs="Arial"/>
            <w:sz w:val="32"/>
            <w:szCs w:val="32"/>
          </w:rPr>
          <w:t xml:space="preserve">taking advantage of all </w:t>
        </w:r>
      </w:ins>
      <w:ins w:id="2" w:author="Sarah Peterson" w:date="2019-01-05T17:43:00Z">
        <w:r w:rsidR="00D03C3D">
          <w:rPr>
            <w:rFonts w:ascii="Arial" w:hAnsi="Arial" w:cs="Arial"/>
            <w:sz w:val="32"/>
            <w:szCs w:val="32"/>
          </w:rPr>
          <w:t xml:space="preserve">that </w:t>
        </w:r>
      </w:ins>
      <w:ins w:id="3" w:author="Sarah Peterson" w:date="2019-01-05T17:42:00Z">
        <w:r w:rsidR="00D03C3D">
          <w:rPr>
            <w:rFonts w:ascii="Arial" w:hAnsi="Arial" w:cs="Arial"/>
            <w:sz w:val="32"/>
            <w:szCs w:val="32"/>
          </w:rPr>
          <w:t>our local communities have to offer.</w:t>
        </w:r>
      </w:ins>
      <w:r w:rsidR="00DB4803">
        <w:rPr>
          <w:rFonts w:ascii="Arial" w:hAnsi="Arial" w:cs="Arial"/>
          <w:color w:val="008000"/>
          <w:sz w:val="32"/>
          <w:szCs w:val="32"/>
        </w:rPr>
        <w:t xml:space="preserve"> </w:t>
      </w:r>
    </w:p>
    <w:p w14:paraId="2397C246" w14:textId="4075F568" w:rsidR="00525184" w:rsidRDefault="00FB2E0C" w:rsidP="001A3654">
      <w:pPr>
        <w:widowControl w:val="0"/>
        <w:autoSpaceDE w:val="0"/>
        <w:autoSpaceDN w:val="0"/>
        <w:adjustRightInd w:val="0"/>
        <w:spacing w:after="240" w:line="380" w:lineRule="atLeast"/>
        <w:rPr>
          <w:rFonts w:ascii="Arial" w:hAnsi="Arial" w:cs="Arial"/>
          <w:color w:val="000000"/>
          <w:sz w:val="32"/>
          <w:szCs w:val="32"/>
        </w:rPr>
      </w:pPr>
      <w:r>
        <w:rPr>
          <w:rFonts w:ascii="Arial" w:hAnsi="Arial" w:cs="Arial"/>
          <w:color w:val="000000"/>
          <w:sz w:val="32"/>
          <w:szCs w:val="32"/>
        </w:rPr>
        <w:t>The expansion is fueled by a successful year in San Francisco, where The Nudge has</w:t>
      </w:r>
      <w:ins w:id="4" w:author="Sarah Peterson" w:date="2019-01-05T17:43:00Z">
        <w:r w:rsidR="00625717">
          <w:rPr>
            <w:rFonts w:ascii="Arial" w:hAnsi="Arial" w:cs="Arial"/>
            <w:color w:val="000000"/>
            <w:sz w:val="32"/>
            <w:szCs w:val="32"/>
          </w:rPr>
          <w:t xml:space="preserve"> amassed</w:t>
        </w:r>
      </w:ins>
      <w:r>
        <w:rPr>
          <w:rFonts w:ascii="Arial" w:hAnsi="Arial" w:cs="Arial"/>
          <w:color w:val="000000"/>
          <w:sz w:val="32"/>
          <w:szCs w:val="32"/>
        </w:rPr>
        <w:t xml:space="preserve"> m</w:t>
      </w:r>
      <w:r w:rsidR="00631753">
        <w:rPr>
          <w:rFonts w:ascii="Arial" w:hAnsi="Arial" w:cs="Arial"/>
          <w:color w:val="000000"/>
          <w:sz w:val="32"/>
          <w:szCs w:val="32"/>
        </w:rPr>
        <w:t>ore</w:t>
      </w:r>
      <w:r w:rsidR="00631753">
        <w:rPr>
          <w:rFonts w:ascii="Arial" w:hAnsi="Arial" w:cs="Arial"/>
          <w:color w:val="FF0000"/>
          <w:sz w:val="32"/>
          <w:szCs w:val="32"/>
        </w:rPr>
        <w:t xml:space="preserve"> than </w:t>
      </w:r>
      <w:commentRangeStart w:id="5"/>
      <w:r w:rsidR="00631753">
        <w:rPr>
          <w:rFonts w:ascii="Arial" w:hAnsi="Arial" w:cs="Arial"/>
          <w:color w:val="FF0000"/>
          <w:sz w:val="32"/>
          <w:szCs w:val="32"/>
        </w:rPr>
        <w:t>15</w:t>
      </w:r>
      <w:r w:rsidR="00022674" w:rsidRPr="00F67877">
        <w:rPr>
          <w:rFonts w:ascii="Arial" w:hAnsi="Arial" w:cs="Arial"/>
          <w:color w:val="FF0000"/>
          <w:sz w:val="32"/>
          <w:szCs w:val="32"/>
        </w:rPr>
        <w:t xml:space="preserve">,000 </w:t>
      </w:r>
      <w:r w:rsidR="00631753">
        <w:rPr>
          <w:rFonts w:ascii="Arial" w:hAnsi="Arial" w:cs="Arial"/>
          <w:color w:val="FF0000"/>
          <w:sz w:val="32"/>
          <w:szCs w:val="32"/>
        </w:rPr>
        <w:t xml:space="preserve">active </w:t>
      </w:r>
      <w:r w:rsidR="0041790F">
        <w:rPr>
          <w:rFonts w:ascii="Arial" w:hAnsi="Arial" w:cs="Arial"/>
          <w:color w:val="FF0000"/>
          <w:sz w:val="32"/>
          <w:szCs w:val="32"/>
        </w:rPr>
        <w:t>members</w:t>
      </w:r>
      <w:r w:rsidR="00022674" w:rsidRPr="00F67877">
        <w:rPr>
          <w:rFonts w:ascii="Arial" w:hAnsi="Arial" w:cs="Arial"/>
          <w:color w:val="FF0000"/>
          <w:sz w:val="32"/>
          <w:szCs w:val="32"/>
        </w:rPr>
        <w:t xml:space="preserve"> </w:t>
      </w:r>
      <w:commentRangeEnd w:id="5"/>
      <w:r w:rsidR="00C62374">
        <w:rPr>
          <w:rStyle w:val="CommentReference"/>
        </w:rPr>
        <w:commentReference w:id="5"/>
      </w:r>
      <w:r w:rsidR="00022674" w:rsidRPr="00022674">
        <w:rPr>
          <w:rFonts w:ascii="Arial" w:hAnsi="Arial" w:cs="Arial"/>
          <w:color w:val="000000"/>
          <w:sz w:val="32"/>
          <w:szCs w:val="32"/>
        </w:rPr>
        <w:t>(</w:t>
      </w:r>
      <w:ins w:id="6" w:author="Sarah Peterson" w:date="2019-01-05T17:43:00Z">
        <w:r w:rsidR="00625717">
          <w:rPr>
            <w:rFonts w:ascii="Arial" w:hAnsi="Arial" w:cs="Arial"/>
            <w:color w:val="000000"/>
            <w:sz w:val="32"/>
            <w:szCs w:val="32"/>
          </w:rPr>
          <w:t xml:space="preserve">i.e., </w:t>
        </w:r>
      </w:ins>
      <w:r w:rsidR="00022674" w:rsidRPr="00022674">
        <w:rPr>
          <w:rFonts w:ascii="Arial" w:hAnsi="Arial" w:cs="Arial"/>
          <w:color w:val="000000"/>
          <w:sz w:val="32"/>
          <w:szCs w:val="32"/>
        </w:rPr>
        <w:t>“</w:t>
      </w:r>
      <w:proofErr w:type="spellStart"/>
      <w:r w:rsidR="00022674" w:rsidRPr="00022674">
        <w:rPr>
          <w:rFonts w:ascii="Arial" w:hAnsi="Arial" w:cs="Arial"/>
          <w:color w:val="000000"/>
          <w:sz w:val="32"/>
          <w:szCs w:val="32"/>
        </w:rPr>
        <w:t>Nudgers</w:t>
      </w:r>
      <w:proofErr w:type="spellEnd"/>
      <w:r w:rsidR="00022674" w:rsidRPr="00022674">
        <w:rPr>
          <w:rFonts w:ascii="Arial" w:hAnsi="Arial" w:cs="Arial"/>
          <w:color w:val="000000"/>
          <w:sz w:val="32"/>
          <w:szCs w:val="32"/>
        </w:rPr>
        <w:t>”)</w:t>
      </w:r>
      <w:r w:rsidR="00F57AEC">
        <w:rPr>
          <w:rFonts w:ascii="Arial" w:hAnsi="Arial" w:cs="Arial"/>
          <w:color w:val="000000"/>
          <w:sz w:val="32"/>
          <w:szCs w:val="32"/>
        </w:rPr>
        <w:t xml:space="preserve"> who</w:t>
      </w:r>
      <w:r w:rsidR="00022674" w:rsidRPr="00022674">
        <w:rPr>
          <w:rFonts w:ascii="Arial" w:hAnsi="Arial" w:cs="Arial"/>
          <w:color w:val="000000"/>
          <w:sz w:val="32"/>
          <w:szCs w:val="32"/>
        </w:rPr>
        <w:t xml:space="preserve"> </w:t>
      </w:r>
      <w:r>
        <w:rPr>
          <w:rFonts w:ascii="Arial" w:hAnsi="Arial" w:cs="Arial"/>
          <w:color w:val="000000"/>
          <w:sz w:val="32"/>
          <w:szCs w:val="32"/>
        </w:rPr>
        <w:t>receive</w:t>
      </w:r>
      <w:r w:rsidR="00631753">
        <w:rPr>
          <w:rFonts w:ascii="Arial" w:hAnsi="Arial" w:cs="Arial"/>
          <w:color w:val="000000"/>
          <w:sz w:val="32"/>
          <w:szCs w:val="32"/>
        </w:rPr>
        <w:t xml:space="preserve"> </w:t>
      </w:r>
      <w:r>
        <w:rPr>
          <w:rFonts w:ascii="Arial" w:hAnsi="Arial" w:cs="Arial"/>
          <w:color w:val="000000"/>
          <w:sz w:val="32"/>
          <w:szCs w:val="32"/>
        </w:rPr>
        <w:t>three</w:t>
      </w:r>
      <w:r w:rsidR="00631753">
        <w:rPr>
          <w:rFonts w:ascii="Arial" w:hAnsi="Arial" w:cs="Arial"/>
          <w:color w:val="000000"/>
          <w:sz w:val="32"/>
          <w:szCs w:val="32"/>
        </w:rPr>
        <w:t xml:space="preserve"> texts </w:t>
      </w:r>
      <w:ins w:id="7" w:author="Sarah Peterson" w:date="2019-01-05T17:44:00Z">
        <w:r w:rsidR="00625717">
          <w:rPr>
            <w:rFonts w:ascii="Arial" w:hAnsi="Arial" w:cs="Arial"/>
            <w:color w:val="000000"/>
            <w:sz w:val="32"/>
            <w:szCs w:val="32"/>
          </w:rPr>
          <w:t xml:space="preserve">weekly </w:t>
        </w:r>
      </w:ins>
      <w:r w:rsidR="00F67877">
        <w:rPr>
          <w:rFonts w:ascii="Arial" w:hAnsi="Arial" w:cs="Arial"/>
          <w:color w:val="000000"/>
          <w:sz w:val="32"/>
          <w:szCs w:val="32"/>
        </w:rPr>
        <w:t>with</w:t>
      </w:r>
      <w:r w:rsidR="00022674" w:rsidRPr="00022674">
        <w:rPr>
          <w:rFonts w:ascii="Arial" w:hAnsi="Arial" w:cs="Arial"/>
          <w:color w:val="000000"/>
          <w:sz w:val="32"/>
          <w:szCs w:val="32"/>
        </w:rPr>
        <w:t xml:space="preserve"> </w:t>
      </w:r>
      <w:r w:rsidR="00631753">
        <w:rPr>
          <w:rFonts w:ascii="Arial" w:hAnsi="Arial" w:cs="Arial"/>
          <w:color w:val="000000"/>
          <w:sz w:val="32"/>
          <w:szCs w:val="32"/>
        </w:rPr>
        <w:t>lifestyle</w:t>
      </w:r>
      <w:r>
        <w:rPr>
          <w:rFonts w:ascii="Arial" w:hAnsi="Arial" w:cs="Arial"/>
          <w:color w:val="000000"/>
          <w:sz w:val="32"/>
          <w:szCs w:val="32"/>
        </w:rPr>
        <w:t xml:space="preserve"> plans or </w:t>
      </w:r>
      <w:r w:rsidR="00631753">
        <w:rPr>
          <w:rFonts w:ascii="Arial" w:hAnsi="Arial" w:cs="Arial"/>
          <w:color w:val="000000"/>
          <w:sz w:val="32"/>
          <w:szCs w:val="32"/>
        </w:rPr>
        <w:t xml:space="preserve"> “</w:t>
      </w:r>
      <w:r w:rsidR="00631753" w:rsidRPr="009214A1">
        <w:rPr>
          <w:rFonts w:ascii="Arial" w:hAnsi="Arial" w:cs="Arial"/>
          <w:sz w:val="32"/>
          <w:szCs w:val="32"/>
        </w:rPr>
        <w:t xml:space="preserve">Nudges,” </w:t>
      </w:r>
      <w:ins w:id="8" w:author="Sarah Peterson" w:date="2019-01-05T17:45:00Z">
        <w:r w:rsidR="00625717">
          <w:rPr>
            <w:rFonts w:ascii="Arial" w:hAnsi="Arial" w:cs="Arial"/>
            <w:sz w:val="32"/>
            <w:szCs w:val="32"/>
          </w:rPr>
          <w:t xml:space="preserve">ranging </w:t>
        </w:r>
      </w:ins>
      <w:r w:rsidR="00631753" w:rsidRPr="009214A1">
        <w:rPr>
          <w:rFonts w:ascii="Arial" w:hAnsi="Arial" w:cs="Arial"/>
          <w:sz w:val="32"/>
          <w:szCs w:val="32"/>
        </w:rPr>
        <w:t xml:space="preserve">from secret hikes to </w:t>
      </w:r>
      <w:r w:rsidR="006C7EAB" w:rsidRPr="009214A1">
        <w:rPr>
          <w:rFonts w:ascii="Arial" w:hAnsi="Arial" w:cs="Arial"/>
          <w:sz w:val="32"/>
          <w:szCs w:val="32"/>
        </w:rPr>
        <w:t xml:space="preserve">unique </w:t>
      </w:r>
      <w:r w:rsidR="00631753" w:rsidRPr="009214A1">
        <w:rPr>
          <w:rFonts w:ascii="Arial" w:hAnsi="Arial" w:cs="Arial"/>
          <w:sz w:val="32"/>
          <w:szCs w:val="32"/>
        </w:rPr>
        <w:t>date ideas</w:t>
      </w:r>
      <w:r w:rsidR="00F952E6" w:rsidRPr="009214A1">
        <w:rPr>
          <w:rFonts w:ascii="Arial" w:hAnsi="Arial" w:cs="Arial"/>
          <w:sz w:val="32"/>
          <w:szCs w:val="32"/>
        </w:rPr>
        <w:t>.</w:t>
      </w:r>
      <w:r w:rsidR="001A3654" w:rsidRPr="009214A1">
        <w:rPr>
          <w:rFonts w:ascii="Arial" w:hAnsi="Arial" w:cs="Arial"/>
          <w:sz w:val="32"/>
          <w:szCs w:val="32"/>
        </w:rPr>
        <w:t xml:space="preserve"> </w:t>
      </w:r>
      <w:commentRangeStart w:id="9"/>
      <w:r w:rsidR="00DB4803" w:rsidRPr="009214A1">
        <w:rPr>
          <w:rFonts w:ascii="Arial" w:hAnsi="Arial" w:cs="Arial"/>
          <w:sz w:val="32"/>
          <w:szCs w:val="32"/>
        </w:rPr>
        <w:t>In</w:t>
      </w:r>
      <w:r w:rsidR="004C0EDC" w:rsidRPr="009214A1">
        <w:rPr>
          <w:rFonts w:ascii="Arial" w:hAnsi="Arial" w:cs="Arial"/>
          <w:sz w:val="32"/>
          <w:szCs w:val="32"/>
        </w:rPr>
        <w:t xml:space="preserve"> Seattle, local experts will craft Seattle-specific content that will </w:t>
      </w:r>
      <w:ins w:id="10" w:author="Sarah Peterson" w:date="2019-01-05T17:44:00Z">
        <w:r w:rsidR="00625717">
          <w:rPr>
            <w:rFonts w:ascii="Arial" w:hAnsi="Arial" w:cs="Arial"/>
            <w:sz w:val="32"/>
            <w:szCs w:val="32"/>
          </w:rPr>
          <w:t>inspire</w:t>
        </w:r>
        <w:r w:rsidR="00625717" w:rsidRPr="009214A1">
          <w:rPr>
            <w:rFonts w:ascii="Arial" w:hAnsi="Arial" w:cs="Arial"/>
            <w:sz w:val="32"/>
            <w:szCs w:val="32"/>
          </w:rPr>
          <w:t xml:space="preserve"> </w:t>
        </w:r>
      </w:ins>
      <w:r w:rsidR="004C0EDC" w:rsidRPr="009214A1">
        <w:rPr>
          <w:rFonts w:ascii="Arial" w:hAnsi="Arial" w:cs="Arial"/>
          <w:sz w:val="32"/>
          <w:szCs w:val="32"/>
        </w:rPr>
        <w:t>adventure</w:t>
      </w:r>
      <w:ins w:id="11" w:author="Sarah Peterson" w:date="2019-01-05T17:44:00Z">
        <w:r w:rsidR="00625717">
          <w:rPr>
            <w:rFonts w:ascii="Arial" w:hAnsi="Arial" w:cs="Arial"/>
            <w:sz w:val="32"/>
            <w:szCs w:val="32"/>
          </w:rPr>
          <w:t>s</w:t>
        </w:r>
      </w:ins>
      <w:r w:rsidR="004C0EDC" w:rsidRPr="009214A1">
        <w:rPr>
          <w:rFonts w:ascii="Arial" w:hAnsi="Arial" w:cs="Arial"/>
          <w:sz w:val="32"/>
          <w:szCs w:val="32"/>
        </w:rPr>
        <w:t xml:space="preserve"> for transplants and lifers alike</w:t>
      </w:r>
      <w:commentRangeEnd w:id="9"/>
      <w:r w:rsidR="00C62374">
        <w:rPr>
          <w:rStyle w:val="CommentReference"/>
        </w:rPr>
        <w:commentReference w:id="9"/>
      </w:r>
      <w:r w:rsidR="00DB4803" w:rsidRPr="009214A1">
        <w:rPr>
          <w:rFonts w:ascii="Arial" w:hAnsi="Arial" w:cs="Arial"/>
          <w:sz w:val="32"/>
          <w:szCs w:val="32"/>
        </w:rPr>
        <w:t xml:space="preserve">. </w:t>
      </w:r>
      <w:r w:rsidR="00270539" w:rsidRPr="009214A1">
        <w:rPr>
          <w:rFonts w:ascii="Arial" w:hAnsi="Arial" w:cs="Arial"/>
          <w:sz w:val="32"/>
          <w:szCs w:val="32"/>
        </w:rPr>
        <w:t xml:space="preserve">The Nudge in Seattle </w:t>
      </w:r>
      <w:r w:rsidR="004C0EDC" w:rsidRPr="009214A1">
        <w:rPr>
          <w:rFonts w:ascii="Arial" w:hAnsi="Arial" w:cs="Arial"/>
          <w:sz w:val="32"/>
          <w:szCs w:val="32"/>
        </w:rPr>
        <w:t>will be a</w:t>
      </w:r>
      <w:ins w:id="12" w:author="Sarah Peterson" w:date="2019-01-05T17:44:00Z">
        <w:r w:rsidR="00625717">
          <w:rPr>
            <w:rFonts w:ascii="Arial" w:hAnsi="Arial" w:cs="Arial"/>
            <w:sz w:val="32"/>
            <w:szCs w:val="32"/>
          </w:rPr>
          <w:t>n affordable</w:t>
        </w:r>
      </w:ins>
      <w:r w:rsidR="004C0EDC" w:rsidRPr="009214A1">
        <w:rPr>
          <w:rFonts w:ascii="Arial" w:hAnsi="Arial" w:cs="Arial"/>
          <w:sz w:val="32"/>
          <w:szCs w:val="32"/>
        </w:rPr>
        <w:t xml:space="preserve"> paid membership </w:t>
      </w:r>
      <w:ins w:id="13" w:author="Sarah Peterson" w:date="2019-01-05T17:47:00Z">
        <w:r w:rsidR="00625717">
          <w:rPr>
            <w:rFonts w:ascii="Arial" w:hAnsi="Arial" w:cs="Arial"/>
            <w:sz w:val="32"/>
            <w:szCs w:val="32"/>
          </w:rPr>
          <w:t>that includes</w:t>
        </w:r>
      </w:ins>
      <w:ins w:id="14" w:author="Sarah Peterson" w:date="2019-01-05T17:46:00Z">
        <w:r w:rsidR="00625717">
          <w:rPr>
            <w:rFonts w:ascii="Arial" w:hAnsi="Arial" w:cs="Arial"/>
            <w:sz w:val="32"/>
            <w:szCs w:val="32"/>
          </w:rPr>
          <w:t xml:space="preserve"> </w:t>
        </w:r>
      </w:ins>
      <w:r w:rsidR="004C0EDC" w:rsidRPr="009214A1">
        <w:rPr>
          <w:rFonts w:ascii="Arial" w:hAnsi="Arial" w:cs="Arial"/>
          <w:sz w:val="32"/>
          <w:szCs w:val="32"/>
        </w:rPr>
        <w:t>premium features</w:t>
      </w:r>
      <w:r w:rsidR="00270539" w:rsidRPr="009214A1">
        <w:rPr>
          <w:rFonts w:ascii="Arial" w:hAnsi="Arial" w:cs="Arial"/>
          <w:sz w:val="32"/>
          <w:szCs w:val="32"/>
        </w:rPr>
        <w:t xml:space="preserve"> </w:t>
      </w:r>
      <w:ins w:id="15" w:author="Sarah Peterson" w:date="2019-01-05T17:47:00Z">
        <w:r w:rsidR="00625717">
          <w:rPr>
            <w:rFonts w:ascii="Arial" w:hAnsi="Arial" w:cs="Arial"/>
            <w:sz w:val="32"/>
            <w:szCs w:val="32"/>
          </w:rPr>
          <w:t xml:space="preserve">such as discounts on </w:t>
        </w:r>
      </w:ins>
      <w:r w:rsidR="00650F5F" w:rsidRPr="009214A1">
        <w:rPr>
          <w:rFonts w:ascii="Arial" w:hAnsi="Arial" w:cs="Arial"/>
          <w:sz w:val="32"/>
          <w:szCs w:val="32"/>
        </w:rPr>
        <w:t>locals’</w:t>
      </w:r>
      <w:r w:rsidR="00E872F8" w:rsidRPr="009214A1">
        <w:rPr>
          <w:rFonts w:ascii="Arial" w:hAnsi="Arial" w:cs="Arial"/>
          <w:sz w:val="32"/>
          <w:szCs w:val="32"/>
        </w:rPr>
        <w:t xml:space="preserve"> favorite</w:t>
      </w:r>
      <w:r w:rsidR="00F57AEC" w:rsidRPr="009214A1">
        <w:rPr>
          <w:rFonts w:ascii="Arial" w:hAnsi="Arial" w:cs="Arial"/>
          <w:sz w:val="32"/>
          <w:szCs w:val="32"/>
        </w:rPr>
        <w:t xml:space="preserve"> lifestyle brands and </w:t>
      </w:r>
      <w:proofErr w:type="spellStart"/>
      <w:r w:rsidR="00F57AEC" w:rsidRPr="009214A1">
        <w:rPr>
          <w:rFonts w:ascii="Arial" w:hAnsi="Arial" w:cs="Arial"/>
          <w:sz w:val="32"/>
          <w:szCs w:val="32"/>
        </w:rPr>
        <w:t>Nudger</w:t>
      </w:r>
      <w:proofErr w:type="spellEnd"/>
      <w:r w:rsidR="00F57AEC" w:rsidRPr="009214A1">
        <w:rPr>
          <w:rFonts w:ascii="Arial" w:hAnsi="Arial" w:cs="Arial"/>
          <w:sz w:val="32"/>
          <w:szCs w:val="32"/>
        </w:rPr>
        <w:t>-only meet</w:t>
      </w:r>
      <w:ins w:id="16" w:author="Sarah Peterson" w:date="2019-01-05T17:44:00Z">
        <w:r w:rsidR="00625717">
          <w:rPr>
            <w:rFonts w:ascii="Arial" w:hAnsi="Arial" w:cs="Arial"/>
            <w:sz w:val="32"/>
            <w:szCs w:val="32"/>
          </w:rPr>
          <w:t>-</w:t>
        </w:r>
      </w:ins>
      <w:r w:rsidR="00F57AEC" w:rsidRPr="009214A1">
        <w:rPr>
          <w:rFonts w:ascii="Arial" w:hAnsi="Arial" w:cs="Arial"/>
          <w:sz w:val="32"/>
          <w:szCs w:val="32"/>
        </w:rPr>
        <w:t>up events</w:t>
      </w:r>
      <w:r w:rsidR="00F57AEC">
        <w:rPr>
          <w:rFonts w:ascii="Arial" w:hAnsi="Arial" w:cs="Arial"/>
          <w:color w:val="000000"/>
          <w:sz w:val="32"/>
          <w:szCs w:val="32"/>
        </w:rPr>
        <w:t xml:space="preserve">. </w:t>
      </w:r>
    </w:p>
    <w:p w14:paraId="704C2C7A" w14:textId="7C8DCA19" w:rsidR="001C3280" w:rsidRPr="001A3654" w:rsidRDefault="001C3280" w:rsidP="001A3654">
      <w:pPr>
        <w:widowControl w:val="0"/>
        <w:autoSpaceDE w:val="0"/>
        <w:autoSpaceDN w:val="0"/>
        <w:adjustRightInd w:val="0"/>
        <w:spacing w:after="240" w:line="380" w:lineRule="atLeast"/>
        <w:rPr>
          <w:rFonts w:ascii="Arial" w:hAnsi="Arial" w:cs="Arial"/>
          <w:bCs/>
          <w:color w:val="000000"/>
          <w:sz w:val="32"/>
          <w:szCs w:val="32"/>
        </w:rPr>
      </w:pPr>
      <w:r>
        <w:rPr>
          <w:rFonts w:ascii="Arial" w:hAnsi="Arial" w:cs="Arial"/>
          <w:color w:val="000000"/>
          <w:sz w:val="32"/>
          <w:szCs w:val="32"/>
        </w:rPr>
        <w:t>“</w:t>
      </w:r>
      <w:r w:rsidR="00525184">
        <w:rPr>
          <w:rFonts w:ascii="Arial" w:hAnsi="Arial" w:cs="Arial"/>
          <w:color w:val="000000"/>
          <w:sz w:val="32"/>
          <w:szCs w:val="32"/>
        </w:rPr>
        <w:t xml:space="preserve">We’ve found most </w:t>
      </w:r>
      <w:proofErr w:type="spellStart"/>
      <w:r w:rsidR="00525184">
        <w:rPr>
          <w:rFonts w:ascii="Arial" w:hAnsi="Arial" w:cs="Arial"/>
          <w:color w:val="000000"/>
          <w:sz w:val="32"/>
          <w:szCs w:val="32"/>
        </w:rPr>
        <w:t>millennials</w:t>
      </w:r>
      <w:proofErr w:type="spellEnd"/>
      <w:r w:rsidR="00525184">
        <w:rPr>
          <w:rFonts w:ascii="Arial" w:hAnsi="Arial" w:cs="Arial"/>
          <w:color w:val="000000"/>
          <w:sz w:val="32"/>
          <w:szCs w:val="32"/>
        </w:rPr>
        <w:t xml:space="preserve"> have a strong desire to make the best </w:t>
      </w:r>
      <w:r w:rsidR="00B10A17">
        <w:rPr>
          <w:rFonts w:ascii="Arial" w:hAnsi="Arial" w:cs="Arial"/>
          <w:color w:val="000000"/>
          <w:sz w:val="32"/>
          <w:szCs w:val="32"/>
        </w:rPr>
        <w:t xml:space="preserve">use </w:t>
      </w:r>
      <w:r w:rsidR="00525184">
        <w:rPr>
          <w:rFonts w:ascii="Arial" w:hAnsi="Arial" w:cs="Arial"/>
          <w:color w:val="000000"/>
          <w:sz w:val="32"/>
          <w:szCs w:val="32"/>
        </w:rPr>
        <w:t>of their free-</w:t>
      </w:r>
      <w:r w:rsidR="00525184" w:rsidRPr="009214A1">
        <w:rPr>
          <w:rFonts w:ascii="Arial" w:hAnsi="Arial" w:cs="Arial"/>
          <w:sz w:val="32"/>
          <w:szCs w:val="32"/>
        </w:rPr>
        <w:t xml:space="preserve">time, however, they often don’t know where to start or don’t have the time to </w:t>
      </w:r>
      <w:r w:rsidR="00E04BAF" w:rsidRPr="009214A1">
        <w:rPr>
          <w:rFonts w:ascii="Arial" w:hAnsi="Arial" w:cs="Arial"/>
          <w:sz w:val="32"/>
          <w:szCs w:val="32"/>
        </w:rPr>
        <w:t xml:space="preserve">endlessly </w:t>
      </w:r>
      <w:ins w:id="17" w:author="Sarah Peterson" w:date="2019-01-05T17:48:00Z">
        <w:r w:rsidR="00625717">
          <w:rPr>
            <w:rFonts w:ascii="Arial" w:hAnsi="Arial" w:cs="Arial"/>
            <w:sz w:val="32"/>
            <w:szCs w:val="32"/>
          </w:rPr>
          <w:t>‘</w:t>
        </w:r>
      </w:ins>
      <w:proofErr w:type="spellStart"/>
      <w:r w:rsidR="00E04BAF" w:rsidRPr="009214A1">
        <w:rPr>
          <w:rFonts w:ascii="Arial" w:hAnsi="Arial" w:cs="Arial"/>
          <w:sz w:val="32"/>
          <w:szCs w:val="32"/>
        </w:rPr>
        <w:t>google</w:t>
      </w:r>
      <w:proofErr w:type="spellEnd"/>
      <w:ins w:id="18" w:author="Sarah Peterson" w:date="2019-01-05T17:48:00Z">
        <w:r w:rsidR="00625717">
          <w:rPr>
            <w:rFonts w:ascii="Arial" w:hAnsi="Arial" w:cs="Arial"/>
            <w:sz w:val="32"/>
            <w:szCs w:val="32"/>
          </w:rPr>
          <w:t>’</w:t>
        </w:r>
      </w:ins>
      <w:r w:rsidR="00E04BAF" w:rsidRPr="009214A1">
        <w:rPr>
          <w:rFonts w:ascii="Arial" w:hAnsi="Arial" w:cs="Arial"/>
          <w:sz w:val="32"/>
          <w:szCs w:val="32"/>
        </w:rPr>
        <w:t xml:space="preserve"> </w:t>
      </w:r>
      <w:r w:rsidR="00525184" w:rsidRPr="009214A1">
        <w:rPr>
          <w:rFonts w:ascii="Arial" w:hAnsi="Arial" w:cs="Arial"/>
          <w:sz w:val="32"/>
          <w:szCs w:val="32"/>
        </w:rPr>
        <w:t xml:space="preserve">cool things to do,” said John Peterson, </w:t>
      </w:r>
      <w:r w:rsidRPr="009214A1">
        <w:rPr>
          <w:rFonts w:ascii="Arial" w:hAnsi="Arial" w:cs="Arial"/>
          <w:sz w:val="32"/>
          <w:szCs w:val="32"/>
        </w:rPr>
        <w:t xml:space="preserve">CEO and Founder of </w:t>
      </w:r>
      <w:r w:rsidR="00525184" w:rsidRPr="009214A1">
        <w:rPr>
          <w:rFonts w:ascii="Arial" w:hAnsi="Arial" w:cs="Arial"/>
          <w:sz w:val="32"/>
          <w:szCs w:val="32"/>
        </w:rPr>
        <w:t>The Nudge.</w:t>
      </w:r>
      <w:r w:rsidRPr="009214A1">
        <w:rPr>
          <w:rFonts w:ascii="Arial" w:hAnsi="Arial" w:cs="Arial"/>
          <w:sz w:val="32"/>
          <w:szCs w:val="32"/>
        </w:rPr>
        <w:t xml:space="preserve"> “</w:t>
      </w:r>
      <w:r w:rsidR="00525184" w:rsidRPr="009214A1">
        <w:rPr>
          <w:rFonts w:ascii="Arial" w:hAnsi="Arial" w:cs="Arial"/>
          <w:sz w:val="32"/>
          <w:szCs w:val="32"/>
        </w:rPr>
        <w:t>We’re looking</w:t>
      </w:r>
      <w:r w:rsidR="00525184">
        <w:rPr>
          <w:rFonts w:ascii="Arial" w:hAnsi="Arial" w:cs="Arial"/>
          <w:color w:val="000000"/>
          <w:sz w:val="32"/>
          <w:szCs w:val="32"/>
        </w:rPr>
        <w:t xml:space="preserve"> forward to taking the stress out of planning in Seattle and making it easy for people to explore their city</w:t>
      </w:r>
      <w:r>
        <w:rPr>
          <w:rFonts w:ascii="Arial" w:hAnsi="Arial" w:cs="Arial"/>
          <w:color w:val="000000"/>
          <w:sz w:val="32"/>
          <w:szCs w:val="32"/>
        </w:rPr>
        <w:t xml:space="preserve">” </w:t>
      </w:r>
    </w:p>
    <w:p w14:paraId="2674E316" w14:textId="2E94197E" w:rsidR="001A3654" w:rsidRPr="00D03FF6" w:rsidRDefault="00631753" w:rsidP="00022674">
      <w:pPr>
        <w:widowControl w:val="0"/>
        <w:autoSpaceDE w:val="0"/>
        <w:autoSpaceDN w:val="0"/>
        <w:adjustRightInd w:val="0"/>
        <w:spacing w:after="240" w:line="360" w:lineRule="atLeast"/>
        <w:rPr>
          <w:rFonts w:ascii="Arial" w:hAnsi="Arial" w:cs="Arial"/>
          <w:bCs/>
          <w:sz w:val="32"/>
          <w:szCs w:val="32"/>
        </w:rPr>
      </w:pPr>
      <w:commentRangeStart w:id="19"/>
      <w:r>
        <w:rPr>
          <w:rFonts w:ascii="Arial" w:hAnsi="Arial" w:cs="Arial"/>
          <w:bCs/>
          <w:color w:val="000000"/>
          <w:sz w:val="32"/>
          <w:szCs w:val="32"/>
        </w:rPr>
        <w:t xml:space="preserve">Nudges are crafted to be effortlessly </w:t>
      </w:r>
      <w:proofErr w:type="gramStart"/>
      <w:r>
        <w:rPr>
          <w:rFonts w:ascii="Arial" w:hAnsi="Arial" w:cs="Arial"/>
          <w:bCs/>
          <w:color w:val="000000"/>
          <w:sz w:val="32"/>
          <w:szCs w:val="32"/>
        </w:rPr>
        <w:t>life-changing</w:t>
      </w:r>
      <w:proofErr w:type="gramEnd"/>
      <w:r w:rsidR="00D729BF">
        <w:rPr>
          <w:rFonts w:ascii="Arial" w:hAnsi="Arial" w:cs="Arial"/>
          <w:bCs/>
          <w:color w:val="000000"/>
          <w:sz w:val="32"/>
          <w:szCs w:val="32"/>
        </w:rPr>
        <w:t xml:space="preserve"> and</w:t>
      </w:r>
      <w:r w:rsidR="00A506B0">
        <w:rPr>
          <w:rFonts w:ascii="Arial" w:hAnsi="Arial" w:cs="Arial"/>
          <w:bCs/>
          <w:color w:val="000000"/>
          <w:sz w:val="32"/>
          <w:szCs w:val="32"/>
        </w:rPr>
        <w:t xml:space="preserve"> designed</w:t>
      </w:r>
      <w:r w:rsidR="001A3654">
        <w:rPr>
          <w:rFonts w:ascii="Arial" w:hAnsi="Arial" w:cs="Arial"/>
          <w:bCs/>
          <w:color w:val="000000"/>
          <w:sz w:val="32"/>
          <w:szCs w:val="32"/>
        </w:rPr>
        <w:t xml:space="preserve"> to make it </w:t>
      </w:r>
      <w:r w:rsidR="00D729BF">
        <w:rPr>
          <w:rFonts w:ascii="Arial" w:hAnsi="Arial" w:cs="Arial"/>
          <w:bCs/>
          <w:color w:val="000000"/>
          <w:sz w:val="32"/>
          <w:szCs w:val="32"/>
        </w:rPr>
        <w:t xml:space="preserve">easy </w:t>
      </w:r>
      <w:r w:rsidR="001A3654">
        <w:rPr>
          <w:rFonts w:ascii="Arial" w:hAnsi="Arial" w:cs="Arial"/>
          <w:bCs/>
          <w:color w:val="000000"/>
          <w:sz w:val="32"/>
          <w:szCs w:val="32"/>
        </w:rPr>
        <w:t xml:space="preserve">to be your most adventurous, romantic, and social self </w:t>
      </w:r>
      <w:r w:rsidR="00D729BF">
        <w:rPr>
          <w:rFonts w:ascii="Arial" w:hAnsi="Arial" w:cs="Arial"/>
          <w:bCs/>
          <w:color w:val="000000"/>
          <w:sz w:val="32"/>
          <w:szCs w:val="32"/>
        </w:rPr>
        <w:t>each</w:t>
      </w:r>
      <w:r w:rsidR="001A3654">
        <w:rPr>
          <w:rFonts w:ascii="Arial" w:hAnsi="Arial" w:cs="Arial"/>
          <w:bCs/>
          <w:color w:val="000000"/>
          <w:sz w:val="32"/>
          <w:szCs w:val="32"/>
        </w:rPr>
        <w:t xml:space="preserve"> week. Getting a Nudge text </w:t>
      </w:r>
      <w:r>
        <w:rPr>
          <w:rFonts w:ascii="Arial" w:hAnsi="Arial" w:cs="Arial"/>
          <w:bCs/>
          <w:color w:val="000000"/>
          <w:sz w:val="32"/>
          <w:szCs w:val="32"/>
        </w:rPr>
        <w:t>is like a th</w:t>
      </w:r>
      <w:r w:rsidRPr="00D03FF6">
        <w:rPr>
          <w:rFonts w:ascii="Arial" w:hAnsi="Arial" w:cs="Arial"/>
          <w:bCs/>
          <w:sz w:val="32"/>
          <w:szCs w:val="32"/>
        </w:rPr>
        <w:t xml:space="preserve">oughtful, </w:t>
      </w:r>
      <w:r w:rsidR="00F952E6" w:rsidRPr="00D03FF6">
        <w:rPr>
          <w:rFonts w:ascii="Arial" w:hAnsi="Arial" w:cs="Arial"/>
          <w:bCs/>
          <w:sz w:val="32"/>
          <w:szCs w:val="32"/>
        </w:rPr>
        <w:t>practical</w:t>
      </w:r>
      <w:r w:rsidRPr="00D03FF6">
        <w:rPr>
          <w:rFonts w:ascii="Arial" w:hAnsi="Arial" w:cs="Arial"/>
          <w:bCs/>
          <w:sz w:val="32"/>
          <w:szCs w:val="32"/>
        </w:rPr>
        <w:t xml:space="preserve"> gift from your ridiculously </w:t>
      </w:r>
      <w:proofErr w:type="gramStart"/>
      <w:r w:rsidRPr="00D03FF6">
        <w:rPr>
          <w:rFonts w:ascii="Arial" w:hAnsi="Arial" w:cs="Arial"/>
          <w:bCs/>
          <w:sz w:val="32"/>
          <w:szCs w:val="32"/>
        </w:rPr>
        <w:t>well-connected</w:t>
      </w:r>
      <w:proofErr w:type="gramEnd"/>
      <w:r w:rsidRPr="00D03FF6">
        <w:rPr>
          <w:rFonts w:ascii="Arial" w:hAnsi="Arial" w:cs="Arial"/>
          <w:bCs/>
          <w:sz w:val="32"/>
          <w:szCs w:val="32"/>
        </w:rPr>
        <w:t xml:space="preserve"> planner friends.</w:t>
      </w:r>
      <w:r w:rsidR="00F952E6" w:rsidRPr="00D03FF6">
        <w:rPr>
          <w:rFonts w:ascii="Arial" w:hAnsi="Arial" w:cs="Arial"/>
          <w:bCs/>
          <w:sz w:val="32"/>
          <w:szCs w:val="32"/>
        </w:rPr>
        <w:t xml:space="preserve"> </w:t>
      </w:r>
    </w:p>
    <w:p w14:paraId="5DAEA2CC" w14:textId="5217E3AC" w:rsidR="001A3654" w:rsidRDefault="00F952E6" w:rsidP="00022674">
      <w:pPr>
        <w:widowControl w:val="0"/>
        <w:autoSpaceDE w:val="0"/>
        <w:autoSpaceDN w:val="0"/>
        <w:adjustRightInd w:val="0"/>
        <w:spacing w:after="240" w:line="360" w:lineRule="atLeast"/>
        <w:rPr>
          <w:rFonts w:ascii="Arial" w:hAnsi="Arial" w:cs="Arial"/>
          <w:bCs/>
          <w:color w:val="000000"/>
          <w:sz w:val="32"/>
          <w:szCs w:val="32"/>
        </w:rPr>
      </w:pPr>
      <w:r w:rsidRPr="00D03FF6">
        <w:rPr>
          <w:rFonts w:ascii="Arial" w:hAnsi="Arial" w:cs="Arial"/>
          <w:bCs/>
          <w:sz w:val="32"/>
          <w:szCs w:val="32"/>
        </w:rPr>
        <w:t xml:space="preserve">Nudges often include a </w:t>
      </w:r>
      <w:r w:rsidR="00005101" w:rsidRPr="00D03FF6">
        <w:rPr>
          <w:rFonts w:ascii="Arial" w:hAnsi="Arial" w:cs="Arial"/>
          <w:bCs/>
          <w:sz w:val="32"/>
          <w:szCs w:val="32"/>
        </w:rPr>
        <w:t xml:space="preserve">step-by-step </w:t>
      </w:r>
      <w:r w:rsidRPr="00D03FF6">
        <w:rPr>
          <w:rFonts w:ascii="Arial" w:hAnsi="Arial" w:cs="Arial"/>
          <w:bCs/>
          <w:sz w:val="32"/>
          <w:szCs w:val="32"/>
        </w:rPr>
        <w:t>plan for an experience</w:t>
      </w:r>
      <w:r w:rsidR="009214A1" w:rsidRPr="00D03FF6">
        <w:rPr>
          <w:rFonts w:ascii="Arial" w:hAnsi="Arial" w:cs="Arial"/>
          <w:bCs/>
          <w:sz w:val="32"/>
          <w:szCs w:val="32"/>
        </w:rPr>
        <w:t xml:space="preserve">, </w:t>
      </w:r>
      <w:r w:rsidRPr="00D03FF6">
        <w:rPr>
          <w:rFonts w:ascii="Arial" w:hAnsi="Arial" w:cs="Arial"/>
          <w:bCs/>
          <w:sz w:val="32"/>
          <w:szCs w:val="32"/>
        </w:rPr>
        <w:lastRenderedPageBreak/>
        <w:t xml:space="preserve">secret knowledge of the city </w:t>
      </w:r>
      <w:r w:rsidR="00DF6AA8" w:rsidRPr="00D03FF6">
        <w:rPr>
          <w:rFonts w:ascii="Arial" w:hAnsi="Arial" w:cs="Arial"/>
          <w:bCs/>
          <w:sz w:val="32"/>
          <w:szCs w:val="32"/>
        </w:rPr>
        <w:t xml:space="preserve">and </w:t>
      </w:r>
      <w:r w:rsidRPr="00D03FF6">
        <w:rPr>
          <w:rFonts w:ascii="Arial" w:hAnsi="Arial" w:cs="Arial"/>
          <w:bCs/>
          <w:sz w:val="32"/>
          <w:szCs w:val="32"/>
        </w:rPr>
        <w:t xml:space="preserve">events, and discounted/free </w:t>
      </w:r>
      <w:r w:rsidR="009214A1" w:rsidRPr="00D03FF6">
        <w:rPr>
          <w:rFonts w:ascii="Arial" w:hAnsi="Arial" w:cs="Arial"/>
          <w:bCs/>
          <w:sz w:val="32"/>
          <w:szCs w:val="32"/>
        </w:rPr>
        <w:t>opportunities</w:t>
      </w:r>
      <w:r w:rsidRPr="00D03FF6">
        <w:rPr>
          <w:rFonts w:ascii="Arial" w:hAnsi="Arial" w:cs="Arial"/>
          <w:bCs/>
          <w:sz w:val="32"/>
          <w:szCs w:val="32"/>
        </w:rPr>
        <w:t>.</w:t>
      </w:r>
      <w:r>
        <w:rPr>
          <w:rFonts w:ascii="Arial" w:hAnsi="Arial" w:cs="Arial"/>
          <w:bCs/>
          <w:color w:val="000000"/>
          <w:sz w:val="32"/>
          <w:szCs w:val="32"/>
        </w:rPr>
        <w:t xml:space="preserve">  Notable Nudge</w:t>
      </w:r>
      <w:r w:rsidR="00C66899">
        <w:rPr>
          <w:rFonts w:ascii="Arial" w:hAnsi="Arial" w:cs="Arial"/>
          <w:bCs/>
          <w:color w:val="008000"/>
          <w:sz w:val="32"/>
          <w:szCs w:val="32"/>
        </w:rPr>
        <w:t>s</w:t>
      </w:r>
      <w:r>
        <w:rPr>
          <w:rFonts w:ascii="Arial" w:hAnsi="Arial" w:cs="Arial"/>
          <w:bCs/>
          <w:color w:val="000000"/>
          <w:sz w:val="32"/>
          <w:szCs w:val="32"/>
        </w:rPr>
        <w:t xml:space="preserve"> in S</w:t>
      </w:r>
      <w:bookmarkStart w:id="20" w:name="_GoBack"/>
      <w:bookmarkEnd w:id="20"/>
      <w:r>
        <w:rPr>
          <w:rFonts w:ascii="Arial" w:hAnsi="Arial" w:cs="Arial"/>
          <w:bCs/>
          <w:color w:val="000000"/>
          <w:sz w:val="32"/>
          <w:szCs w:val="32"/>
        </w:rPr>
        <w:t xml:space="preserve">F </w:t>
      </w:r>
      <w:r w:rsidR="00463B6A">
        <w:rPr>
          <w:rFonts w:ascii="Arial" w:hAnsi="Arial" w:cs="Arial"/>
          <w:bCs/>
          <w:color w:val="000000"/>
          <w:sz w:val="32"/>
          <w:szCs w:val="32"/>
        </w:rPr>
        <w:t>have been</w:t>
      </w:r>
      <w:r>
        <w:rPr>
          <w:rFonts w:ascii="Arial" w:hAnsi="Arial" w:cs="Arial"/>
          <w:bCs/>
          <w:color w:val="000000"/>
          <w:sz w:val="32"/>
          <w:szCs w:val="32"/>
        </w:rPr>
        <w:t xml:space="preserve"> an invite to a free, </w:t>
      </w:r>
      <w:proofErr w:type="spellStart"/>
      <w:r>
        <w:rPr>
          <w:rFonts w:ascii="Arial" w:hAnsi="Arial" w:cs="Arial"/>
          <w:bCs/>
          <w:color w:val="000000"/>
          <w:sz w:val="32"/>
          <w:szCs w:val="32"/>
        </w:rPr>
        <w:t>Nudger</w:t>
      </w:r>
      <w:proofErr w:type="spellEnd"/>
      <w:r>
        <w:rPr>
          <w:rFonts w:ascii="Arial" w:hAnsi="Arial" w:cs="Arial"/>
          <w:bCs/>
          <w:color w:val="000000"/>
          <w:sz w:val="32"/>
          <w:szCs w:val="32"/>
        </w:rPr>
        <w:t xml:space="preserve">-only outdoor </w:t>
      </w:r>
      <w:r w:rsidR="009E2BB9">
        <w:rPr>
          <w:rFonts w:ascii="Arial" w:hAnsi="Arial" w:cs="Arial"/>
          <w:bCs/>
          <w:color w:val="000000"/>
          <w:sz w:val="32"/>
          <w:szCs w:val="32"/>
        </w:rPr>
        <w:t>yoga c</w:t>
      </w:r>
      <w:r>
        <w:rPr>
          <w:rFonts w:ascii="Arial" w:hAnsi="Arial" w:cs="Arial"/>
          <w:bCs/>
          <w:color w:val="000000"/>
          <w:sz w:val="32"/>
          <w:szCs w:val="32"/>
        </w:rPr>
        <w:t xml:space="preserve">lass, a detailed plan for a cozy fall apple picking experience right outside the </w:t>
      </w:r>
      <w:r w:rsidRPr="00692F5A">
        <w:rPr>
          <w:rFonts w:ascii="Arial" w:hAnsi="Arial" w:cs="Arial"/>
          <w:bCs/>
          <w:sz w:val="32"/>
          <w:szCs w:val="32"/>
        </w:rPr>
        <w:t xml:space="preserve">city, and an MLK weekend plan to head to Tahoe </w:t>
      </w:r>
      <w:r w:rsidR="00692F5A" w:rsidRPr="00692F5A">
        <w:rPr>
          <w:rFonts w:ascii="Arial" w:hAnsi="Arial" w:cs="Arial"/>
          <w:bCs/>
          <w:sz w:val="32"/>
          <w:szCs w:val="32"/>
        </w:rPr>
        <w:t xml:space="preserve">that was </w:t>
      </w:r>
      <w:r w:rsidR="00EC7960" w:rsidRPr="00692F5A">
        <w:rPr>
          <w:rFonts w:ascii="Arial" w:hAnsi="Arial" w:cs="Arial"/>
          <w:bCs/>
          <w:sz w:val="32"/>
          <w:szCs w:val="32"/>
        </w:rPr>
        <w:t>seamless</w:t>
      </w:r>
      <w:r w:rsidR="00692F5A">
        <w:rPr>
          <w:rFonts w:ascii="Arial" w:hAnsi="Arial" w:cs="Arial"/>
          <w:bCs/>
          <w:sz w:val="32"/>
          <w:szCs w:val="32"/>
        </w:rPr>
        <w:t xml:space="preserve">ly shareable in existing group texts </w:t>
      </w:r>
      <w:r w:rsidR="00EC7960" w:rsidRPr="00692F5A">
        <w:rPr>
          <w:rFonts w:ascii="Arial" w:hAnsi="Arial" w:cs="Arial"/>
          <w:bCs/>
          <w:sz w:val="32"/>
          <w:szCs w:val="32"/>
        </w:rPr>
        <w:t>with friends</w:t>
      </w:r>
      <w:r w:rsidR="00692F5A">
        <w:rPr>
          <w:rFonts w:ascii="Arial" w:hAnsi="Arial" w:cs="Arial"/>
          <w:bCs/>
          <w:sz w:val="32"/>
          <w:szCs w:val="32"/>
        </w:rPr>
        <w:t>.</w:t>
      </w:r>
      <w:r w:rsidR="001A3654">
        <w:rPr>
          <w:rFonts w:ascii="Arial" w:hAnsi="Arial" w:cs="Arial"/>
          <w:bCs/>
          <w:color w:val="000000"/>
          <w:sz w:val="32"/>
          <w:szCs w:val="32"/>
        </w:rPr>
        <w:t xml:space="preserve"> </w:t>
      </w:r>
    </w:p>
    <w:commentRangeEnd w:id="19"/>
    <w:p w14:paraId="72FF0342" w14:textId="48C7FF74" w:rsidR="00022674" w:rsidRPr="00413EB4" w:rsidRDefault="00C62374" w:rsidP="00022674">
      <w:pPr>
        <w:widowControl w:val="0"/>
        <w:autoSpaceDE w:val="0"/>
        <w:autoSpaceDN w:val="0"/>
        <w:adjustRightInd w:val="0"/>
        <w:spacing w:after="240" w:line="360" w:lineRule="atLeast"/>
        <w:rPr>
          <w:rFonts w:ascii="Arial" w:hAnsi="Arial" w:cs="Arial"/>
          <w:color w:val="000000"/>
          <w:sz w:val="32"/>
          <w:szCs w:val="32"/>
        </w:rPr>
      </w:pPr>
      <w:r>
        <w:rPr>
          <w:rStyle w:val="CommentReference"/>
        </w:rPr>
        <w:commentReference w:id="19"/>
      </w:r>
      <w:commentRangeStart w:id="21"/>
      <w:r w:rsidR="00E141E1" w:rsidRPr="00C572E0">
        <w:rPr>
          <w:rFonts w:ascii="Arial" w:hAnsi="Arial" w:cs="Arial"/>
          <w:sz w:val="32"/>
          <w:szCs w:val="32"/>
        </w:rPr>
        <w:t xml:space="preserve">The </w:t>
      </w:r>
      <w:commentRangeEnd w:id="21"/>
      <w:r>
        <w:rPr>
          <w:rStyle w:val="CommentReference"/>
        </w:rPr>
        <w:commentReference w:id="21"/>
      </w:r>
      <w:r w:rsidR="00E141E1" w:rsidRPr="00C572E0">
        <w:rPr>
          <w:rFonts w:ascii="Arial" w:hAnsi="Arial" w:cs="Arial"/>
          <w:sz w:val="32"/>
          <w:szCs w:val="32"/>
        </w:rPr>
        <w:t xml:space="preserve">Nudge is a response to frightening lifestyle data. </w:t>
      </w:r>
      <w:ins w:id="22" w:author="Sarah Peterson" w:date="2019-01-05T17:49:00Z">
        <w:r w:rsidR="00625717">
          <w:rPr>
            <w:rFonts w:ascii="Arial" w:hAnsi="Arial" w:cs="Arial"/>
            <w:sz w:val="32"/>
            <w:szCs w:val="32"/>
          </w:rPr>
          <w:t>Recent s</w:t>
        </w:r>
      </w:ins>
      <w:r w:rsidR="00022674" w:rsidRPr="00C572E0">
        <w:rPr>
          <w:rFonts w:ascii="Arial" w:hAnsi="Arial" w:cs="Arial"/>
          <w:sz w:val="32"/>
          <w:szCs w:val="32"/>
        </w:rPr>
        <w:t>tudies</w:t>
      </w:r>
      <w:ins w:id="23" w:author="Sarah Peterson" w:date="2019-01-05T17:49:00Z">
        <w:r w:rsidR="00625717">
          <w:rPr>
            <w:rFonts w:ascii="Arial" w:hAnsi="Arial" w:cs="Arial"/>
            <w:sz w:val="32"/>
            <w:szCs w:val="32"/>
          </w:rPr>
          <w:t xml:space="preserve"> have</w:t>
        </w:r>
      </w:ins>
      <w:r w:rsidR="00022674" w:rsidRPr="00C572E0">
        <w:rPr>
          <w:rFonts w:ascii="Arial" w:hAnsi="Arial" w:cs="Arial"/>
          <w:sz w:val="32"/>
          <w:szCs w:val="32"/>
        </w:rPr>
        <w:t xml:space="preserve"> show</w:t>
      </w:r>
      <w:ins w:id="24" w:author="Sarah Peterson" w:date="2019-01-05T17:49:00Z">
        <w:r w:rsidR="00625717">
          <w:rPr>
            <w:rFonts w:ascii="Arial" w:hAnsi="Arial" w:cs="Arial"/>
            <w:sz w:val="32"/>
            <w:szCs w:val="32"/>
          </w:rPr>
          <w:t>n</w:t>
        </w:r>
      </w:ins>
      <w:r w:rsidR="00022674" w:rsidRPr="00C572E0">
        <w:rPr>
          <w:rFonts w:ascii="Arial" w:hAnsi="Arial" w:cs="Arial"/>
          <w:sz w:val="32"/>
          <w:szCs w:val="32"/>
        </w:rPr>
        <w:t xml:space="preserve"> that the average American </w:t>
      </w:r>
      <w:r w:rsidR="00022674" w:rsidRPr="00EE68BF">
        <w:rPr>
          <w:rFonts w:ascii="Arial" w:hAnsi="Arial" w:cs="Arial"/>
          <w:sz w:val="32"/>
          <w:szCs w:val="32"/>
        </w:rPr>
        <w:t>has only five hours of personal time e</w:t>
      </w:r>
      <w:ins w:id="25" w:author="Sarah Peterson" w:date="2019-01-05T17:49:00Z">
        <w:r w:rsidR="00625717">
          <w:rPr>
            <w:rFonts w:ascii="Arial" w:hAnsi="Arial" w:cs="Arial"/>
            <w:sz w:val="32"/>
            <w:szCs w:val="32"/>
          </w:rPr>
          <w:t>ach</w:t>
        </w:r>
      </w:ins>
      <w:r w:rsidR="00022674" w:rsidRPr="00EE68BF">
        <w:rPr>
          <w:rFonts w:ascii="Arial" w:hAnsi="Arial" w:cs="Arial"/>
          <w:sz w:val="32"/>
          <w:szCs w:val="32"/>
        </w:rPr>
        <w:t xml:space="preserve"> day and spends nearly 90% of that time on a screen, nearly double since the iPhone was introduced in 2007. </w:t>
      </w:r>
      <w:ins w:id="26" w:author="Sarah Peterson" w:date="2019-01-05T17:54:00Z">
        <w:r w:rsidR="00B42122">
          <w:rPr>
            <w:rFonts w:ascii="Arial" w:hAnsi="Arial" w:cs="Arial"/>
            <w:sz w:val="32"/>
            <w:szCs w:val="32"/>
          </w:rPr>
          <w:t>In light of this eye-opening issue,</w:t>
        </w:r>
      </w:ins>
      <w:ins w:id="27" w:author="Sarah Peterson" w:date="2019-01-05T17:53:00Z">
        <w:r w:rsidR="00625717">
          <w:rPr>
            <w:rFonts w:ascii="Arial" w:hAnsi="Arial" w:cs="Arial"/>
            <w:sz w:val="32"/>
            <w:szCs w:val="32"/>
          </w:rPr>
          <w:t xml:space="preserve"> </w:t>
        </w:r>
      </w:ins>
      <w:r w:rsidR="00022674" w:rsidRPr="00EE68BF">
        <w:rPr>
          <w:rFonts w:ascii="Arial" w:hAnsi="Arial" w:cs="Arial"/>
          <w:sz w:val="32"/>
          <w:szCs w:val="32"/>
        </w:rPr>
        <w:t xml:space="preserve">Apple and Google have </w:t>
      </w:r>
      <w:ins w:id="28" w:author="Sarah Peterson" w:date="2019-01-05T17:54:00Z">
        <w:r w:rsidR="00B42122">
          <w:rPr>
            <w:rFonts w:ascii="Arial" w:hAnsi="Arial" w:cs="Arial"/>
            <w:sz w:val="32"/>
            <w:szCs w:val="32"/>
          </w:rPr>
          <w:t xml:space="preserve">recently </w:t>
        </w:r>
      </w:ins>
      <w:r w:rsidR="00022674" w:rsidRPr="00EE68BF">
        <w:rPr>
          <w:rFonts w:ascii="Arial" w:hAnsi="Arial" w:cs="Arial"/>
          <w:sz w:val="32"/>
          <w:szCs w:val="32"/>
        </w:rPr>
        <w:t>announced initiatives to help us manage our screen time, and a coalition of early Facebook and Google employees formed the Time Well Spent nonprofit to apply pressure to politicians and tech companies</w:t>
      </w:r>
      <w:ins w:id="29" w:author="Sarah Peterson" w:date="2019-01-05T17:52:00Z">
        <w:r w:rsidR="00625717">
          <w:rPr>
            <w:rFonts w:ascii="Arial" w:hAnsi="Arial" w:cs="Arial"/>
            <w:sz w:val="32"/>
            <w:szCs w:val="32"/>
          </w:rPr>
          <w:t xml:space="preserve"> to address the negative aspects of technological disruption</w:t>
        </w:r>
      </w:ins>
      <w:r w:rsidR="00022674" w:rsidRPr="00EE68BF">
        <w:rPr>
          <w:rFonts w:ascii="Arial" w:hAnsi="Arial" w:cs="Arial"/>
          <w:sz w:val="32"/>
          <w:szCs w:val="32"/>
        </w:rPr>
        <w:t xml:space="preserve">. </w:t>
      </w:r>
      <w:r w:rsidR="00E141E1" w:rsidRPr="00EE68BF">
        <w:rPr>
          <w:rFonts w:ascii="Arial" w:hAnsi="Arial" w:cs="Arial"/>
          <w:sz w:val="32"/>
          <w:szCs w:val="32"/>
        </w:rPr>
        <w:t xml:space="preserve">The Nudge </w:t>
      </w:r>
      <w:ins w:id="30" w:author="Sarah Peterson" w:date="2019-01-05T17:55:00Z">
        <w:r w:rsidR="00B42122">
          <w:rPr>
            <w:rFonts w:ascii="Arial" w:hAnsi="Arial" w:cs="Arial"/>
            <w:sz w:val="32"/>
            <w:szCs w:val="32"/>
          </w:rPr>
          <w:t xml:space="preserve">looks to </w:t>
        </w:r>
      </w:ins>
      <w:r w:rsidR="00E141E1" w:rsidRPr="00EE68BF">
        <w:rPr>
          <w:rFonts w:ascii="Arial" w:hAnsi="Arial" w:cs="Arial"/>
          <w:sz w:val="32"/>
          <w:szCs w:val="32"/>
        </w:rPr>
        <w:t>go</w:t>
      </w:r>
      <w:ins w:id="31" w:author="Sarah Peterson" w:date="2019-01-05T17:55:00Z">
        <w:r w:rsidR="00B42122">
          <w:rPr>
            <w:rFonts w:ascii="Arial" w:hAnsi="Arial" w:cs="Arial"/>
            <w:sz w:val="32"/>
            <w:szCs w:val="32"/>
          </w:rPr>
          <w:t xml:space="preserve"> </w:t>
        </w:r>
      </w:ins>
      <w:r w:rsidR="00E141E1" w:rsidRPr="00EE68BF">
        <w:rPr>
          <w:rFonts w:ascii="Arial" w:hAnsi="Arial" w:cs="Arial"/>
          <w:sz w:val="32"/>
          <w:szCs w:val="32"/>
        </w:rPr>
        <w:t>a few steps further</w:t>
      </w:r>
      <w:r w:rsidR="00AC3B7C" w:rsidRPr="00EE68BF">
        <w:rPr>
          <w:rFonts w:ascii="Arial" w:hAnsi="Arial" w:cs="Arial"/>
          <w:sz w:val="32"/>
          <w:szCs w:val="32"/>
        </w:rPr>
        <w:t xml:space="preserve"> </w:t>
      </w:r>
      <w:r w:rsidR="00E141E1" w:rsidRPr="00EE68BF">
        <w:rPr>
          <w:rFonts w:ascii="Arial" w:hAnsi="Arial" w:cs="Arial"/>
          <w:sz w:val="32"/>
          <w:szCs w:val="32"/>
        </w:rPr>
        <w:t xml:space="preserve">– the team aims to </w:t>
      </w:r>
      <w:r w:rsidR="00AB2C97" w:rsidRPr="00EE68BF">
        <w:rPr>
          <w:rFonts w:ascii="Arial" w:hAnsi="Arial" w:cs="Arial"/>
          <w:sz w:val="32"/>
          <w:szCs w:val="32"/>
        </w:rPr>
        <w:t xml:space="preserve">not </w:t>
      </w:r>
      <w:ins w:id="32" w:author="Sarah Peterson" w:date="2019-01-05T17:56:00Z">
        <w:r w:rsidR="00B42122">
          <w:rPr>
            <w:rFonts w:ascii="Arial" w:hAnsi="Arial" w:cs="Arial"/>
            <w:sz w:val="32"/>
            <w:szCs w:val="32"/>
          </w:rPr>
          <w:t xml:space="preserve">only </w:t>
        </w:r>
      </w:ins>
      <w:r w:rsidR="00AB2C97" w:rsidRPr="00EE68BF">
        <w:rPr>
          <w:rFonts w:ascii="Arial" w:hAnsi="Arial" w:cs="Arial"/>
          <w:sz w:val="32"/>
          <w:szCs w:val="32"/>
        </w:rPr>
        <w:t xml:space="preserve">help the community reduce screen time, but to also </w:t>
      </w:r>
      <w:ins w:id="33" w:author="Sarah Peterson" w:date="2019-01-05T17:55:00Z">
        <w:r w:rsidR="00B42122">
          <w:rPr>
            <w:rFonts w:ascii="Arial" w:hAnsi="Arial" w:cs="Arial"/>
            <w:sz w:val="32"/>
            <w:szCs w:val="32"/>
          </w:rPr>
          <w:t xml:space="preserve">inspire their users to </w:t>
        </w:r>
      </w:ins>
      <w:r w:rsidR="00AB2C97" w:rsidRPr="00EE68BF">
        <w:rPr>
          <w:rFonts w:ascii="Arial" w:hAnsi="Arial" w:cs="Arial"/>
          <w:sz w:val="32"/>
          <w:szCs w:val="32"/>
        </w:rPr>
        <w:t>make the</w:t>
      </w:r>
      <w:r w:rsidR="00266B41" w:rsidRPr="00EE68BF">
        <w:rPr>
          <w:rFonts w:ascii="Arial" w:hAnsi="Arial" w:cs="Arial"/>
          <w:sz w:val="32"/>
          <w:szCs w:val="32"/>
        </w:rPr>
        <w:t xml:space="preserve"> most of that extra free </w:t>
      </w:r>
      <w:proofErr w:type="gramStart"/>
      <w:r w:rsidR="00266B41" w:rsidRPr="00EE68BF">
        <w:rPr>
          <w:rFonts w:ascii="Arial" w:hAnsi="Arial" w:cs="Arial"/>
          <w:sz w:val="32"/>
          <w:szCs w:val="32"/>
        </w:rPr>
        <w:t xml:space="preserve">time </w:t>
      </w:r>
      <w:ins w:id="34" w:author="Sarah Peterson" w:date="2019-01-05T17:57:00Z">
        <w:r w:rsidR="00B42122">
          <w:rPr>
            <w:rFonts w:ascii="Arial" w:hAnsi="Arial" w:cs="Arial"/>
            <w:sz w:val="32"/>
            <w:szCs w:val="32"/>
          </w:rPr>
          <w:t xml:space="preserve"> and</w:t>
        </w:r>
        <w:proofErr w:type="gramEnd"/>
        <w:r w:rsidR="00B42122">
          <w:rPr>
            <w:rFonts w:ascii="Arial" w:hAnsi="Arial" w:cs="Arial"/>
            <w:sz w:val="32"/>
            <w:szCs w:val="32"/>
          </w:rPr>
          <w:t xml:space="preserve"> be their </w:t>
        </w:r>
      </w:ins>
      <w:r w:rsidR="00EE68BF">
        <w:rPr>
          <w:rFonts w:ascii="Arial" w:hAnsi="Arial" w:cs="Arial"/>
          <w:sz w:val="32"/>
          <w:szCs w:val="32"/>
        </w:rPr>
        <w:t>most</w:t>
      </w:r>
      <w:r w:rsidR="00266B41" w:rsidRPr="00EE68BF">
        <w:rPr>
          <w:rFonts w:ascii="Arial" w:hAnsi="Arial" w:cs="Arial"/>
          <w:sz w:val="32"/>
          <w:szCs w:val="32"/>
        </w:rPr>
        <w:t xml:space="preserve"> adventurous selves</w:t>
      </w:r>
      <w:r w:rsidR="00EE68BF">
        <w:rPr>
          <w:rFonts w:ascii="Arial" w:hAnsi="Arial" w:cs="Arial"/>
          <w:sz w:val="32"/>
          <w:szCs w:val="32"/>
        </w:rPr>
        <w:t>.</w:t>
      </w:r>
      <w:r w:rsidR="00801247">
        <w:rPr>
          <w:rFonts w:ascii="Arial" w:hAnsi="Arial" w:cs="Arial"/>
          <w:sz w:val="32"/>
          <w:szCs w:val="32"/>
        </w:rPr>
        <w:t xml:space="preserve"> </w:t>
      </w:r>
    </w:p>
    <w:p w14:paraId="3C2CE261" w14:textId="65E9B6F0" w:rsidR="00022674" w:rsidRDefault="00022674" w:rsidP="00022674">
      <w:pPr>
        <w:widowControl w:val="0"/>
        <w:autoSpaceDE w:val="0"/>
        <w:autoSpaceDN w:val="0"/>
        <w:adjustRightInd w:val="0"/>
        <w:spacing w:after="240" w:line="360" w:lineRule="atLeast"/>
        <w:rPr>
          <w:rFonts w:ascii="Arial" w:hAnsi="Arial" w:cs="Arial"/>
          <w:color w:val="000000"/>
          <w:sz w:val="32"/>
          <w:szCs w:val="32"/>
        </w:rPr>
      </w:pPr>
      <w:r w:rsidRPr="00022674">
        <w:rPr>
          <w:rFonts w:ascii="Arial" w:hAnsi="Arial" w:cs="Arial"/>
          <w:color w:val="000000"/>
          <w:sz w:val="32"/>
          <w:szCs w:val="32"/>
        </w:rPr>
        <w:t xml:space="preserve">  </w:t>
      </w:r>
    </w:p>
    <w:p w14:paraId="20F57031" w14:textId="52BF7DA5" w:rsidR="00022674" w:rsidRPr="00F52345" w:rsidRDefault="00F57AEC" w:rsidP="00022674">
      <w:pPr>
        <w:widowControl w:val="0"/>
        <w:autoSpaceDE w:val="0"/>
        <w:autoSpaceDN w:val="0"/>
        <w:adjustRightInd w:val="0"/>
        <w:spacing w:after="240" w:line="360" w:lineRule="atLeast"/>
        <w:rPr>
          <w:rFonts w:ascii="Arial" w:hAnsi="Arial" w:cs="Arial"/>
          <w:b/>
          <w:color w:val="000000"/>
          <w:sz w:val="32"/>
          <w:szCs w:val="32"/>
          <w:u w:val="single"/>
        </w:rPr>
      </w:pPr>
      <w:r w:rsidRPr="00F52345">
        <w:rPr>
          <w:rFonts w:ascii="Arial" w:hAnsi="Arial" w:cs="Arial"/>
          <w:b/>
          <w:color w:val="000000"/>
          <w:sz w:val="32"/>
          <w:szCs w:val="32"/>
          <w:u w:val="single"/>
        </w:rPr>
        <w:t>ABOUT THE NUDGE</w:t>
      </w:r>
      <w:r w:rsidR="0041790F">
        <w:rPr>
          <w:rFonts w:ascii="Arial" w:hAnsi="Arial" w:cs="Arial"/>
          <w:b/>
          <w:color w:val="000000"/>
          <w:sz w:val="32"/>
          <w:szCs w:val="32"/>
          <w:u w:val="single"/>
        </w:rPr>
        <w:t xml:space="preserve"> </w:t>
      </w:r>
      <w:r w:rsidR="0041790F" w:rsidRPr="0041790F">
        <w:rPr>
          <w:rFonts w:ascii="Arial" w:hAnsi="Arial" w:cs="Arial"/>
          <w:color w:val="000000"/>
          <w:sz w:val="32"/>
          <w:szCs w:val="32"/>
          <w:u w:val="single"/>
        </w:rPr>
        <w:t xml:space="preserve">[apparently this </w:t>
      </w:r>
      <w:r w:rsidR="00BB5E0B">
        <w:rPr>
          <w:rFonts w:ascii="Arial" w:hAnsi="Arial" w:cs="Arial"/>
          <w:color w:val="000000"/>
          <w:sz w:val="32"/>
          <w:szCs w:val="32"/>
          <w:u w:val="single"/>
        </w:rPr>
        <w:t xml:space="preserve">a boilerplate section you put at the bottom so that you can focus on news in the actual press release. </w:t>
      </w:r>
      <w:r w:rsidR="00BB5E0B" w:rsidRPr="00BB5E0B">
        <w:rPr>
          <w:rFonts w:ascii="Arial" w:hAnsi="Arial" w:cs="Arial"/>
          <w:color w:val="000000"/>
          <w:sz w:val="32"/>
          <w:szCs w:val="32"/>
          <w:u w:val="single"/>
        </w:rPr>
        <w:t>supposed to give general background on the company</w:t>
      </w:r>
      <w:r w:rsidR="00BB5E0B">
        <w:rPr>
          <w:rFonts w:ascii="Arial" w:hAnsi="Arial" w:cs="Arial"/>
          <w:color w:val="000000"/>
          <w:sz w:val="32"/>
          <w:szCs w:val="32"/>
          <w:u w:val="single"/>
        </w:rPr>
        <w:t>]</w:t>
      </w:r>
    </w:p>
    <w:p w14:paraId="1AFDD692" w14:textId="7790D096" w:rsidR="00F57AEC" w:rsidRPr="00F52345" w:rsidRDefault="00F57AEC" w:rsidP="00022674">
      <w:pPr>
        <w:widowControl w:val="0"/>
        <w:autoSpaceDE w:val="0"/>
        <w:autoSpaceDN w:val="0"/>
        <w:adjustRightInd w:val="0"/>
        <w:spacing w:after="240" w:line="360" w:lineRule="atLeast"/>
        <w:rPr>
          <w:rFonts w:ascii="Arial" w:hAnsi="Arial" w:cs="Arial"/>
          <w:color w:val="000000"/>
          <w:sz w:val="32"/>
          <w:szCs w:val="32"/>
        </w:rPr>
      </w:pPr>
      <w:r>
        <w:rPr>
          <w:rFonts w:ascii="Arial" w:hAnsi="Arial" w:cs="Arial"/>
          <w:color w:val="000000"/>
          <w:sz w:val="32"/>
          <w:szCs w:val="32"/>
        </w:rPr>
        <w:t xml:space="preserve">Founded in </w:t>
      </w:r>
      <w:r w:rsidRPr="00BB5E0B">
        <w:rPr>
          <w:rFonts w:ascii="Arial" w:hAnsi="Arial" w:cs="Arial"/>
          <w:color w:val="FF0000"/>
          <w:sz w:val="32"/>
          <w:szCs w:val="32"/>
          <w:highlight w:val="yellow"/>
        </w:rPr>
        <w:t>2017</w:t>
      </w:r>
      <w:r>
        <w:rPr>
          <w:rFonts w:ascii="Arial" w:hAnsi="Arial" w:cs="Arial"/>
          <w:color w:val="000000"/>
          <w:sz w:val="32"/>
          <w:szCs w:val="32"/>
        </w:rPr>
        <w:t xml:space="preserve"> by a sibling duo, The Nudge leverages the use of text messages to deliver comprehensive plans that encourage </w:t>
      </w:r>
      <w:proofErr w:type="spellStart"/>
      <w:r>
        <w:rPr>
          <w:rFonts w:ascii="Arial" w:hAnsi="Arial" w:cs="Arial"/>
          <w:color w:val="000000"/>
          <w:sz w:val="32"/>
          <w:szCs w:val="32"/>
        </w:rPr>
        <w:t>millennials</w:t>
      </w:r>
      <w:proofErr w:type="spellEnd"/>
      <w:r>
        <w:rPr>
          <w:rFonts w:ascii="Arial" w:hAnsi="Arial" w:cs="Arial"/>
          <w:color w:val="000000"/>
          <w:sz w:val="32"/>
          <w:szCs w:val="32"/>
        </w:rPr>
        <w:t xml:space="preserve"> to get out and explore their area. With over </w:t>
      </w:r>
      <w:r w:rsidRPr="0046543C">
        <w:rPr>
          <w:rFonts w:ascii="Arial" w:hAnsi="Arial" w:cs="Arial"/>
          <w:color w:val="FF0000"/>
          <w:sz w:val="32"/>
          <w:szCs w:val="32"/>
        </w:rPr>
        <w:t>15,000</w:t>
      </w:r>
      <w:r>
        <w:rPr>
          <w:rFonts w:ascii="Arial" w:hAnsi="Arial" w:cs="Arial"/>
          <w:color w:val="000000"/>
          <w:sz w:val="32"/>
          <w:szCs w:val="32"/>
        </w:rPr>
        <w:t xml:space="preserve"> </w:t>
      </w:r>
      <w:r w:rsidR="0046543C">
        <w:rPr>
          <w:rFonts w:ascii="Arial" w:hAnsi="Arial" w:cs="Arial"/>
          <w:color w:val="000000"/>
          <w:sz w:val="32"/>
          <w:szCs w:val="32"/>
        </w:rPr>
        <w:t>members</w:t>
      </w:r>
      <w:r w:rsidR="001919EB">
        <w:rPr>
          <w:rFonts w:ascii="Arial" w:hAnsi="Arial" w:cs="Arial"/>
          <w:color w:val="000000"/>
          <w:sz w:val="32"/>
          <w:szCs w:val="32"/>
        </w:rPr>
        <w:t xml:space="preserve"> in San Francisco and a recent launch in Seattle, The Nudge aims to help people be the best versions of themselves by spending less time sucked into screens and more time maximizing their free time. Each text </w:t>
      </w:r>
      <w:r w:rsidR="001919EB">
        <w:rPr>
          <w:rFonts w:ascii="Arial" w:hAnsi="Arial" w:cs="Arial"/>
          <w:color w:val="000000"/>
          <w:sz w:val="32"/>
          <w:szCs w:val="32"/>
        </w:rPr>
        <w:lastRenderedPageBreak/>
        <w:t xml:space="preserve">message comes with a plan </w:t>
      </w:r>
      <w:r w:rsidR="001919EB">
        <w:rPr>
          <w:rFonts w:ascii="Arial" w:hAnsi="Arial" w:cs="Arial"/>
          <w:bCs/>
          <w:color w:val="000000"/>
          <w:sz w:val="32"/>
          <w:szCs w:val="32"/>
        </w:rPr>
        <w:t xml:space="preserve">written by local experts including details on experiences they can easily send to their friends, including hikes, a new restaurant, concerts, etc. </w:t>
      </w:r>
    </w:p>
    <w:p w14:paraId="02DDD030" w14:textId="77777777" w:rsidR="00022674" w:rsidRPr="00022674" w:rsidRDefault="00022674" w:rsidP="00022674">
      <w:pPr>
        <w:widowControl w:val="0"/>
        <w:autoSpaceDE w:val="0"/>
        <w:autoSpaceDN w:val="0"/>
        <w:adjustRightInd w:val="0"/>
        <w:spacing w:after="240" w:line="380" w:lineRule="atLeast"/>
        <w:rPr>
          <w:rFonts w:ascii="Arial" w:hAnsi="Arial" w:cs="Arial"/>
          <w:color w:val="000000"/>
        </w:rPr>
      </w:pPr>
      <w:r w:rsidRPr="00022674">
        <w:rPr>
          <w:rFonts w:ascii="Arial" w:hAnsi="Arial" w:cs="Arial"/>
          <w:b/>
          <w:bCs/>
          <w:color w:val="000000"/>
          <w:sz w:val="32"/>
          <w:szCs w:val="32"/>
        </w:rPr>
        <w:t xml:space="preserve">Contact </w:t>
      </w:r>
    </w:p>
    <w:p w14:paraId="12886063" w14:textId="77777777" w:rsidR="00022674" w:rsidRPr="00022674" w:rsidRDefault="00022674" w:rsidP="00022674">
      <w:pPr>
        <w:widowControl w:val="0"/>
        <w:autoSpaceDE w:val="0"/>
        <w:autoSpaceDN w:val="0"/>
        <w:adjustRightInd w:val="0"/>
        <w:spacing w:after="240" w:line="360" w:lineRule="atLeast"/>
        <w:rPr>
          <w:rFonts w:ascii="Arial" w:hAnsi="Arial" w:cs="Arial"/>
          <w:color w:val="000000"/>
        </w:rPr>
      </w:pPr>
      <w:r w:rsidRPr="00022674">
        <w:rPr>
          <w:rFonts w:ascii="Arial" w:hAnsi="Arial" w:cs="Arial"/>
          <w:color w:val="000000"/>
          <w:sz w:val="32"/>
          <w:szCs w:val="32"/>
        </w:rPr>
        <w:t xml:space="preserve">Sarah Peterson </w:t>
      </w:r>
    </w:p>
    <w:p w14:paraId="14E66A1F" w14:textId="77777777" w:rsidR="00022674" w:rsidRPr="00022674" w:rsidRDefault="00022674" w:rsidP="00022674">
      <w:pPr>
        <w:widowControl w:val="0"/>
        <w:autoSpaceDE w:val="0"/>
        <w:autoSpaceDN w:val="0"/>
        <w:adjustRightInd w:val="0"/>
        <w:spacing w:after="240" w:line="360" w:lineRule="atLeast"/>
        <w:rPr>
          <w:rFonts w:ascii="Arial" w:hAnsi="Arial" w:cs="Arial"/>
          <w:color w:val="000000"/>
        </w:rPr>
      </w:pPr>
      <w:r w:rsidRPr="00022674">
        <w:rPr>
          <w:rFonts w:ascii="Arial" w:hAnsi="Arial" w:cs="Arial"/>
          <w:color w:val="0000FF"/>
          <w:sz w:val="32"/>
          <w:szCs w:val="32"/>
        </w:rPr>
        <w:t xml:space="preserve">sarah@nudgetext.com </w:t>
      </w:r>
    </w:p>
    <w:p w14:paraId="6681DB8F" w14:textId="493E9B01" w:rsidR="00022674" w:rsidRPr="00022674" w:rsidRDefault="00022674" w:rsidP="00022674">
      <w:pPr>
        <w:widowControl w:val="0"/>
        <w:autoSpaceDE w:val="0"/>
        <w:autoSpaceDN w:val="0"/>
        <w:adjustRightInd w:val="0"/>
        <w:spacing w:after="240" w:line="360" w:lineRule="atLeast"/>
        <w:rPr>
          <w:rFonts w:ascii="Arial" w:hAnsi="Arial" w:cs="Arial"/>
          <w:color w:val="000000"/>
        </w:rPr>
      </w:pPr>
      <w:r w:rsidRPr="00022674">
        <w:rPr>
          <w:rFonts w:ascii="Arial" w:hAnsi="Arial" w:cs="Arial"/>
          <w:color w:val="000000"/>
          <w:sz w:val="32"/>
          <w:szCs w:val="32"/>
        </w:rPr>
        <w:t>650</w:t>
      </w:r>
      <w:r w:rsidR="00414781">
        <w:rPr>
          <w:rFonts w:ascii="Arial" w:hAnsi="Arial" w:cs="Arial"/>
          <w:color w:val="000000"/>
          <w:sz w:val="32"/>
          <w:szCs w:val="32"/>
        </w:rPr>
        <w:t>-</w:t>
      </w:r>
      <w:r w:rsidRPr="00022674">
        <w:rPr>
          <w:rFonts w:ascii="Arial" w:hAnsi="Arial" w:cs="Arial"/>
          <w:color w:val="000000"/>
          <w:sz w:val="32"/>
          <w:szCs w:val="32"/>
        </w:rPr>
        <w:t>464</w:t>
      </w:r>
      <w:r w:rsidR="0041790F">
        <w:rPr>
          <w:rFonts w:ascii="Arial" w:hAnsi="Arial" w:cs="Arial"/>
          <w:color w:val="000000"/>
          <w:sz w:val="32"/>
          <w:szCs w:val="32"/>
        </w:rPr>
        <w:t>-7</w:t>
      </w:r>
      <w:r w:rsidRPr="00022674">
        <w:rPr>
          <w:rFonts w:ascii="Arial" w:hAnsi="Arial" w:cs="Arial"/>
          <w:color w:val="000000"/>
          <w:sz w:val="32"/>
          <w:szCs w:val="32"/>
        </w:rPr>
        <w:t xml:space="preserve">262 </w:t>
      </w:r>
    </w:p>
    <w:p w14:paraId="1ED0F4E9" w14:textId="77777777" w:rsidR="00022674" w:rsidRPr="00022674" w:rsidRDefault="00022674" w:rsidP="00022674">
      <w:pPr>
        <w:widowControl w:val="0"/>
        <w:autoSpaceDE w:val="0"/>
        <w:autoSpaceDN w:val="0"/>
        <w:adjustRightInd w:val="0"/>
        <w:spacing w:line="280" w:lineRule="atLeast"/>
        <w:rPr>
          <w:rFonts w:ascii="Arial" w:hAnsi="Arial" w:cs="Arial"/>
          <w:color w:val="000000"/>
        </w:rPr>
      </w:pPr>
      <w:r w:rsidRPr="00022674">
        <w:rPr>
          <w:rFonts w:ascii="Arial" w:hAnsi="Arial" w:cs="Arial"/>
          <w:noProof/>
          <w:color w:val="000000"/>
        </w:rPr>
        <w:drawing>
          <wp:inline distT="0" distB="0" distL="0" distR="0" wp14:anchorId="661121F2" wp14:editId="3A503667">
            <wp:extent cx="965200" cy="12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12700"/>
                    </a:xfrm>
                    <a:prstGeom prst="rect">
                      <a:avLst/>
                    </a:prstGeom>
                    <a:noFill/>
                    <a:ln>
                      <a:noFill/>
                    </a:ln>
                  </pic:spPr>
                </pic:pic>
              </a:graphicData>
            </a:graphic>
          </wp:inline>
        </w:drawing>
      </w:r>
      <w:r w:rsidRPr="00022674">
        <w:rPr>
          <w:rFonts w:ascii="Arial" w:hAnsi="Arial" w:cs="Arial"/>
          <w:color w:val="000000"/>
        </w:rPr>
        <w:t xml:space="preserve"> </w:t>
      </w:r>
      <w:r w:rsidRPr="00022674">
        <w:rPr>
          <w:rFonts w:ascii="Arial" w:hAnsi="Arial" w:cs="Arial"/>
          <w:noProof/>
          <w:color w:val="000000"/>
        </w:rPr>
        <w:drawing>
          <wp:inline distT="0" distB="0" distL="0" distR="0" wp14:anchorId="3243E011" wp14:editId="70F7AD10">
            <wp:extent cx="863600" cy="12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3600" cy="12700"/>
                    </a:xfrm>
                    <a:prstGeom prst="rect">
                      <a:avLst/>
                    </a:prstGeom>
                    <a:noFill/>
                    <a:ln>
                      <a:noFill/>
                    </a:ln>
                  </pic:spPr>
                </pic:pic>
              </a:graphicData>
            </a:graphic>
          </wp:inline>
        </w:drawing>
      </w:r>
      <w:r w:rsidRPr="00022674">
        <w:rPr>
          <w:rFonts w:ascii="Arial" w:hAnsi="Arial" w:cs="Arial"/>
          <w:color w:val="000000"/>
        </w:rPr>
        <w:t xml:space="preserve"> </w:t>
      </w:r>
      <w:r w:rsidRPr="00022674">
        <w:rPr>
          <w:rFonts w:ascii="Arial" w:hAnsi="Arial" w:cs="Arial"/>
          <w:noProof/>
          <w:color w:val="000000"/>
        </w:rPr>
        <w:drawing>
          <wp:inline distT="0" distB="0" distL="0" distR="0" wp14:anchorId="68B72430" wp14:editId="54F43C7F">
            <wp:extent cx="1181100" cy="127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2700"/>
                    </a:xfrm>
                    <a:prstGeom prst="rect">
                      <a:avLst/>
                    </a:prstGeom>
                    <a:noFill/>
                    <a:ln>
                      <a:noFill/>
                    </a:ln>
                  </pic:spPr>
                </pic:pic>
              </a:graphicData>
            </a:graphic>
          </wp:inline>
        </w:drawing>
      </w:r>
      <w:r w:rsidRPr="00022674">
        <w:rPr>
          <w:rFonts w:ascii="Arial" w:hAnsi="Arial" w:cs="Arial"/>
          <w:color w:val="000000"/>
        </w:rPr>
        <w:t xml:space="preserve"> </w:t>
      </w:r>
      <w:r w:rsidRPr="00022674">
        <w:rPr>
          <w:rFonts w:ascii="Arial" w:hAnsi="Arial" w:cs="Arial"/>
          <w:noProof/>
          <w:color w:val="000000"/>
        </w:rPr>
        <w:drawing>
          <wp:inline distT="0" distB="0" distL="0" distR="0" wp14:anchorId="38C1C607" wp14:editId="7CD6D7FA">
            <wp:extent cx="2451100" cy="12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12700"/>
                    </a:xfrm>
                    <a:prstGeom prst="rect">
                      <a:avLst/>
                    </a:prstGeom>
                    <a:noFill/>
                    <a:ln>
                      <a:noFill/>
                    </a:ln>
                  </pic:spPr>
                </pic:pic>
              </a:graphicData>
            </a:graphic>
          </wp:inline>
        </w:drawing>
      </w:r>
      <w:r w:rsidRPr="00022674">
        <w:rPr>
          <w:rFonts w:ascii="Arial" w:hAnsi="Arial" w:cs="Arial"/>
          <w:color w:val="000000"/>
        </w:rPr>
        <w:t xml:space="preserve"> </w:t>
      </w:r>
      <w:r w:rsidRPr="00022674">
        <w:rPr>
          <w:rFonts w:ascii="Arial" w:hAnsi="Arial" w:cs="Arial"/>
          <w:noProof/>
          <w:color w:val="000000"/>
        </w:rPr>
        <w:drawing>
          <wp:inline distT="0" distB="0" distL="0" distR="0" wp14:anchorId="59287F11" wp14:editId="019F82BA">
            <wp:extent cx="381000" cy="127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12700"/>
                    </a:xfrm>
                    <a:prstGeom prst="rect">
                      <a:avLst/>
                    </a:prstGeom>
                    <a:noFill/>
                    <a:ln>
                      <a:noFill/>
                    </a:ln>
                  </pic:spPr>
                </pic:pic>
              </a:graphicData>
            </a:graphic>
          </wp:inline>
        </w:drawing>
      </w:r>
      <w:r w:rsidRPr="00022674">
        <w:rPr>
          <w:rFonts w:ascii="Arial" w:hAnsi="Arial" w:cs="Arial"/>
          <w:color w:val="000000"/>
        </w:rPr>
        <w:t xml:space="preserve"> </w:t>
      </w:r>
      <w:r w:rsidRPr="00022674">
        <w:rPr>
          <w:rFonts w:ascii="Arial" w:hAnsi="Arial" w:cs="Arial"/>
          <w:noProof/>
          <w:color w:val="000000"/>
        </w:rPr>
        <w:drawing>
          <wp:inline distT="0" distB="0" distL="0" distR="0" wp14:anchorId="5F66BAFD" wp14:editId="03205634">
            <wp:extent cx="1193800" cy="12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3800" cy="12700"/>
                    </a:xfrm>
                    <a:prstGeom prst="rect">
                      <a:avLst/>
                    </a:prstGeom>
                    <a:noFill/>
                    <a:ln>
                      <a:noFill/>
                    </a:ln>
                  </pic:spPr>
                </pic:pic>
              </a:graphicData>
            </a:graphic>
          </wp:inline>
        </w:drawing>
      </w:r>
      <w:r w:rsidRPr="00022674">
        <w:rPr>
          <w:rFonts w:ascii="Arial" w:hAnsi="Arial" w:cs="Arial"/>
          <w:color w:val="000000"/>
        </w:rPr>
        <w:t xml:space="preserve"> </w:t>
      </w:r>
    </w:p>
    <w:p w14:paraId="51506111" w14:textId="77777777" w:rsidR="00075831" w:rsidRPr="00022674" w:rsidRDefault="00075831">
      <w:pPr>
        <w:rPr>
          <w:rFonts w:ascii="Arial" w:hAnsi="Arial" w:cs="Arial"/>
        </w:rPr>
      </w:pPr>
    </w:p>
    <w:sectPr w:rsidR="00075831" w:rsidRPr="00022674" w:rsidSect="006F24B6">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ohn Peterson" w:date="2019-01-06T16:38:00Z" w:initials="JP">
    <w:p w14:paraId="7ABE0772" w14:textId="09DD9237" w:rsidR="00C62374" w:rsidRDefault="00C62374">
      <w:pPr>
        <w:pStyle w:val="CommentText"/>
      </w:pPr>
      <w:r>
        <w:rPr>
          <w:rStyle w:val="CommentReference"/>
          <w:rFonts w:hint="eastAsia"/>
        </w:rPr>
        <w:annotationRef/>
      </w:r>
      <w:r>
        <w:t>Hard to understand how impressive this number is, so I</w:t>
      </w:r>
      <w:r>
        <w:rPr>
          <w:rFonts w:hint="eastAsia"/>
        </w:rPr>
        <w:t>’</w:t>
      </w:r>
      <w:r>
        <w:t xml:space="preserve">d instead say 1 in 5 female </w:t>
      </w:r>
      <w:proofErr w:type="spellStart"/>
      <w:r>
        <w:t>millennials</w:t>
      </w:r>
      <w:proofErr w:type="spellEnd"/>
      <w:r>
        <w:t xml:space="preserve"> in San Francisco is a subscriber</w:t>
      </w:r>
    </w:p>
  </w:comment>
  <w:comment w:id="9" w:author="John Peterson" w:date="2019-01-06T16:39:00Z" w:initials="JP">
    <w:p w14:paraId="143F0CC5" w14:textId="21C1E97C" w:rsidR="00C62374" w:rsidRDefault="00C62374">
      <w:pPr>
        <w:pStyle w:val="CommentText"/>
      </w:pPr>
      <w:r>
        <w:rPr>
          <w:rStyle w:val="CommentReference"/>
          <w:rFonts w:hint="eastAsia"/>
        </w:rPr>
        <w:annotationRef/>
      </w:r>
      <w:r>
        <w:t>You lost me here. Is this a separate feature from the 3 texts you just mentioned? Clarify how they are related</w:t>
      </w:r>
    </w:p>
  </w:comment>
  <w:comment w:id="19" w:author="John Peterson" w:date="2019-01-06T16:42:00Z" w:initials="JP">
    <w:p w14:paraId="734FD9D8" w14:textId="7D83159B" w:rsidR="00C62374" w:rsidRDefault="00C62374">
      <w:pPr>
        <w:pStyle w:val="CommentText"/>
      </w:pPr>
      <w:r>
        <w:rPr>
          <w:rStyle w:val="CommentReference"/>
          <w:rFonts w:hint="eastAsia"/>
        </w:rPr>
        <w:annotationRef/>
      </w:r>
      <w:r>
        <w:t>This all feels redundant. You already explained how it works above the quote. I</w:t>
      </w:r>
      <w:r>
        <w:rPr>
          <w:rFonts w:hint="eastAsia"/>
        </w:rPr>
        <w:t>’</w:t>
      </w:r>
      <w:r>
        <w:t>d delete all of this</w:t>
      </w:r>
    </w:p>
  </w:comment>
  <w:comment w:id="21" w:author="John Peterson" w:date="2019-01-06T16:43:00Z" w:initials="JP">
    <w:p w14:paraId="28E0DCF0" w14:textId="39A0E730" w:rsidR="00C62374" w:rsidRDefault="00C62374">
      <w:pPr>
        <w:pStyle w:val="CommentText"/>
      </w:pPr>
      <w:r>
        <w:rPr>
          <w:rStyle w:val="CommentReference"/>
          <w:rFonts w:hint="eastAsia"/>
        </w:rPr>
        <w:annotationRef/>
      </w:r>
      <w:r>
        <w:t>If you think it makes us more compelling / rounds out our story, I</w:t>
      </w:r>
      <w:r>
        <w:rPr>
          <w:rFonts w:hint="eastAsia"/>
        </w:rPr>
        <w:t>’</w:t>
      </w:r>
      <w:r>
        <w:t>d add a short paragraph about the thematic nudges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942656" w14:textId="77777777" w:rsidR="00625717" w:rsidRDefault="00625717" w:rsidP="00022674">
      <w:pPr>
        <w:rPr>
          <w:rFonts w:hint="eastAsia"/>
        </w:rPr>
      </w:pPr>
      <w:r>
        <w:separator/>
      </w:r>
    </w:p>
  </w:endnote>
  <w:endnote w:type="continuationSeparator" w:id="0">
    <w:p w14:paraId="7AB885C3" w14:textId="77777777" w:rsidR="00625717" w:rsidRDefault="00625717" w:rsidP="000226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43F57" w14:textId="77777777" w:rsidR="00625717" w:rsidRDefault="00625717">
    <w:pPr>
      <w:pStyle w:val="Footer"/>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4C794" w14:textId="77777777" w:rsidR="00625717" w:rsidRDefault="00625717">
    <w:pPr>
      <w:pStyle w:val="Footer"/>
      <w:rPr>
        <w:rFonts w:hint="eastAsi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204EC" w14:textId="77777777" w:rsidR="00625717" w:rsidRDefault="00625717">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DFCFE" w14:textId="77777777" w:rsidR="00625717" w:rsidRDefault="00625717" w:rsidP="00022674">
      <w:pPr>
        <w:rPr>
          <w:rFonts w:hint="eastAsia"/>
        </w:rPr>
      </w:pPr>
      <w:r>
        <w:separator/>
      </w:r>
    </w:p>
  </w:footnote>
  <w:footnote w:type="continuationSeparator" w:id="0">
    <w:p w14:paraId="6B6939EC" w14:textId="77777777" w:rsidR="00625717" w:rsidRDefault="00625717" w:rsidP="00022674">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7BEDA" w14:textId="77777777" w:rsidR="00625717" w:rsidRDefault="00625717">
    <w:pPr>
      <w:pStyle w:val="Header"/>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CF9DF" w14:textId="77777777" w:rsidR="00625717" w:rsidRDefault="00625717">
    <w:pPr>
      <w:pStyle w:val="Header"/>
      <w:rPr>
        <w:rFonts w:hint="eastAsi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55ED6" w14:textId="77777777" w:rsidR="00625717" w:rsidRDefault="00625717">
    <w:pPr>
      <w:pStyle w:val="Head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674"/>
    <w:rsid w:val="00005101"/>
    <w:rsid w:val="000213CC"/>
    <w:rsid w:val="00022674"/>
    <w:rsid w:val="00046DD9"/>
    <w:rsid w:val="00075831"/>
    <w:rsid w:val="000A1346"/>
    <w:rsid w:val="000D0EF3"/>
    <w:rsid w:val="000E4123"/>
    <w:rsid w:val="00107BD3"/>
    <w:rsid w:val="00134F6D"/>
    <w:rsid w:val="001835B2"/>
    <w:rsid w:val="001919EB"/>
    <w:rsid w:val="001A3654"/>
    <w:rsid w:val="001B1A28"/>
    <w:rsid w:val="001C3280"/>
    <w:rsid w:val="001E05D7"/>
    <w:rsid w:val="00203A71"/>
    <w:rsid w:val="00220D62"/>
    <w:rsid w:val="00241A02"/>
    <w:rsid w:val="00261123"/>
    <w:rsid w:val="00266B41"/>
    <w:rsid w:val="00270539"/>
    <w:rsid w:val="002A7095"/>
    <w:rsid w:val="002C0A3F"/>
    <w:rsid w:val="002C5422"/>
    <w:rsid w:val="002D2171"/>
    <w:rsid w:val="0031471D"/>
    <w:rsid w:val="003F7E77"/>
    <w:rsid w:val="00413EB4"/>
    <w:rsid w:val="00414781"/>
    <w:rsid w:val="0041790F"/>
    <w:rsid w:val="00421398"/>
    <w:rsid w:val="004251BD"/>
    <w:rsid w:val="00463B6A"/>
    <w:rsid w:val="0046543C"/>
    <w:rsid w:val="004A4985"/>
    <w:rsid w:val="004C0EDC"/>
    <w:rsid w:val="00525184"/>
    <w:rsid w:val="00542AC3"/>
    <w:rsid w:val="00542ECD"/>
    <w:rsid w:val="005A6663"/>
    <w:rsid w:val="005E663A"/>
    <w:rsid w:val="00600A93"/>
    <w:rsid w:val="00625717"/>
    <w:rsid w:val="00631753"/>
    <w:rsid w:val="00650CD5"/>
    <w:rsid w:val="00650F5F"/>
    <w:rsid w:val="0065556A"/>
    <w:rsid w:val="00692F5A"/>
    <w:rsid w:val="006B4601"/>
    <w:rsid w:val="006C7EAB"/>
    <w:rsid w:val="006F24B6"/>
    <w:rsid w:val="00801247"/>
    <w:rsid w:val="008D101B"/>
    <w:rsid w:val="00910003"/>
    <w:rsid w:val="0091034F"/>
    <w:rsid w:val="009214A1"/>
    <w:rsid w:val="009306C5"/>
    <w:rsid w:val="00943140"/>
    <w:rsid w:val="00943D3A"/>
    <w:rsid w:val="00943F00"/>
    <w:rsid w:val="00993B37"/>
    <w:rsid w:val="009A5E85"/>
    <w:rsid w:val="009B71AE"/>
    <w:rsid w:val="009C1286"/>
    <w:rsid w:val="009E2BB9"/>
    <w:rsid w:val="00A46A12"/>
    <w:rsid w:val="00A506B0"/>
    <w:rsid w:val="00A7236C"/>
    <w:rsid w:val="00A92223"/>
    <w:rsid w:val="00AB2C97"/>
    <w:rsid w:val="00AC3B7C"/>
    <w:rsid w:val="00AE56CB"/>
    <w:rsid w:val="00B10A17"/>
    <w:rsid w:val="00B42122"/>
    <w:rsid w:val="00B43D94"/>
    <w:rsid w:val="00BB5E0B"/>
    <w:rsid w:val="00C159E4"/>
    <w:rsid w:val="00C32AA6"/>
    <w:rsid w:val="00C37759"/>
    <w:rsid w:val="00C572E0"/>
    <w:rsid w:val="00C62374"/>
    <w:rsid w:val="00C66899"/>
    <w:rsid w:val="00C704F6"/>
    <w:rsid w:val="00C740FA"/>
    <w:rsid w:val="00C82B12"/>
    <w:rsid w:val="00CD0A97"/>
    <w:rsid w:val="00D03C3D"/>
    <w:rsid w:val="00D03FF6"/>
    <w:rsid w:val="00D729BF"/>
    <w:rsid w:val="00D77589"/>
    <w:rsid w:val="00DA4D8D"/>
    <w:rsid w:val="00DB4803"/>
    <w:rsid w:val="00DD2529"/>
    <w:rsid w:val="00DF6AA8"/>
    <w:rsid w:val="00E01A1E"/>
    <w:rsid w:val="00E04BAF"/>
    <w:rsid w:val="00E141E1"/>
    <w:rsid w:val="00E30576"/>
    <w:rsid w:val="00E31520"/>
    <w:rsid w:val="00E74569"/>
    <w:rsid w:val="00E813D0"/>
    <w:rsid w:val="00E872F8"/>
    <w:rsid w:val="00EC3BFD"/>
    <w:rsid w:val="00EC7960"/>
    <w:rsid w:val="00EE68BF"/>
    <w:rsid w:val="00F17690"/>
    <w:rsid w:val="00F52345"/>
    <w:rsid w:val="00F57AEC"/>
    <w:rsid w:val="00F67877"/>
    <w:rsid w:val="00F71443"/>
    <w:rsid w:val="00F952E6"/>
    <w:rsid w:val="00FB2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A1F8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674"/>
    <w:rPr>
      <w:rFonts w:ascii="Lucida Grande" w:hAnsi="Lucida Grande" w:cs="Lucida Grande"/>
      <w:sz w:val="18"/>
      <w:szCs w:val="18"/>
    </w:rPr>
  </w:style>
  <w:style w:type="paragraph" w:styleId="Header">
    <w:name w:val="header"/>
    <w:basedOn w:val="Normal"/>
    <w:link w:val="HeaderChar"/>
    <w:uiPriority w:val="99"/>
    <w:unhideWhenUsed/>
    <w:rsid w:val="00022674"/>
    <w:pPr>
      <w:tabs>
        <w:tab w:val="center" w:pos="4320"/>
        <w:tab w:val="right" w:pos="8640"/>
      </w:tabs>
    </w:pPr>
  </w:style>
  <w:style w:type="character" w:customStyle="1" w:styleId="HeaderChar">
    <w:name w:val="Header Char"/>
    <w:basedOn w:val="DefaultParagraphFont"/>
    <w:link w:val="Header"/>
    <w:uiPriority w:val="99"/>
    <w:rsid w:val="00022674"/>
  </w:style>
  <w:style w:type="paragraph" w:styleId="Footer">
    <w:name w:val="footer"/>
    <w:basedOn w:val="Normal"/>
    <w:link w:val="FooterChar"/>
    <w:uiPriority w:val="99"/>
    <w:unhideWhenUsed/>
    <w:rsid w:val="00022674"/>
    <w:pPr>
      <w:tabs>
        <w:tab w:val="center" w:pos="4320"/>
        <w:tab w:val="right" w:pos="8640"/>
      </w:tabs>
    </w:pPr>
  </w:style>
  <w:style w:type="character" w:customStyle="1" w:styleId="FooterChar">
    <w:name w:val="Footer Char"/>
    <w:basedOn w:val="DefaultParagraphFont"/>
    <w:link w:val="Footer"/>
    <w:uiPriority w:val="99"/>
    <w:rsid w:val="00022674"/>
  </w:style>
  <w:style w:type="character" w:styleId="CommentReference">
    <w:name w:val="annotation reference"/>
    <w:basedOn w:val="DefaultParagraphFont"/>
    <w:uiPriority w:val="99"/>
    <w:semiHidden/>
    <w:unhideWhenUsed/>
    <w:rsid w:val="00C62374"/>
    <w:rPr>
      <w:sz w:val="18"/>
      <w:szCs w:val="18"/>
    </w:rPr>
  </w:style>
  <w:style w:type="paragraph" w:styleId="CommentText">
    <w:name w:val="annotation text"/>
    <w:basedOn w:val="Normal"/>
    <w:link w:val="CommentTextChar"/>
    <w:uiPriority w:val="99"/>
    <w:semiHidden/>
    <w:unhideWhenUsed/>
    <w:rsid w:val="00C62374"/>
  </w:style>
  <w:style w:type="character" w:customStyle="1" w:styleId="CommentTextChar">
    <w:name w:val="Comment Text Char"/>
    <w:basedOn w:val="DefaultParagraphFont"/>
    <w:link w:val="CommentText"/>
    <w:uiPriority w:val="99"/>
    <w:semiHidden/>
    <w:rsid w:val="00C62374"/>
  </w:style>
  <w:style w:type="paragraph" w:styleId="CommentSubject">
    <w:name w:val="annotation subject"/>
    <w:basedOn w:val="CommentText"/>
    <w:next w:val="CommentText"/>
    <w:link w:val="CommentSubjectChar"/>
    <w:uiPriority w:val="99"/>
    <w:semiHidden/>
    <w:unhideWhenUsed/>
    <w:rsid w:val="00C62374"/>
    <w:rPr>
      <w:b/>
      <w:bCs/>
      <w:sz w:val="20"/>
      <w:szCs w:val="20"/>
    </w:rPr>
  </w:style>
  <w:style w:type="character" w:customStyle="1" w:styleId="CommentSubjectChar">
    <w:name w:val="Comment Subject Char"/>
    <w:basedOn w:val="CommentTextChar"/>
    <w:link w:val="CommentSubject"/>
    <w:uiPriority w:val="99"/>
    <w:semiHidden/>
    <w:rsid w:val="00C6237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6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674"/>
    <w:rPr>
      <w:rFonts w:ascii="Lucida Grande" w:hAnsi="Lucida Grande" w:cs="Lucida Grande"/>
      <w:sz w:val="18"/>
      <w:szCs w:val="18"/>
    </w:rPr>
  </w:style>
  <w:style w:type="paragraph" w:styleId="Header">
    <w:name w:val="header"/>
    <w:basedOn w:val="Normal"/>
    <w:link w:val="HeaderChar"/>
    <w:uiPriority w:val="99"/>
    <w:unhideWhenUsed/>
    <w:rsid w:val="00022674"/>
    <w:pPr>
      <w:tabs>
        <w:tab w:val="center" w:pos="4320"/>
        <w:tab w:val="right" w:pos="8640"/>
      </w:tabs>
    </w:pPr>
  </w:style>
  <w:style w:type="character" w:customStyle="1" w:styleId="HeaderChar">
    <w:name w:val="Header Char"/>
    <w:basedOn w:val="DefaultParagraphFont"/>
    <w:link w:val="Header"/>
    <w:uiPriority w:val="99"/>
    <w:rsid w:val="00022674"/>
  </w:style>
  <w:style w:type="paragraph" w:styleId="Footer">
    <w:name w:val="footer"/>
    <w:basedOn w:val="Normal"/>
    <w:link w:val="FooterChar"/>
    <w:uiPriority w:val="99"/>
    <w:unhideWhenUsed/>
    <w:rsid w:val="00022674"/>
    <w:pPr>
      <w:tabs>
        <w:tab w:val="center" w:pos="4320"/>
        <w:tab w:val="right" w:pos="8640"/>
      </w:tabs>
    </w:pPr>
  </w:style>
  <w:style w:type="character" w:customStyle="1" w:styleId="FooterChar">
    <w:name w:val="Footer Char"/>
    <w:basedOn w:val="DefaultParagraphFont"/>
    <w:link w:val="Footer"/>
    <w:uiPriority w:val="99"/>
    <w:rsid w:val="00022674"/>
  </w:style>
  <w:style w:type="character" w:styleId="CommentReference">
    <w:name w:val="annotation reference"/>
    <w:basedOn w:val="DefaultParagraphFont"/>
    <w:uiPriority w:val="99"/>
    <w:semiHidden/>
    <w:unhideWhenUsed/>
    <w:rsid w:val="00C62374"/>
    <w:rPr>
      <w:sz w:val="18"/>
      <w:szCs w:val="18"/>
    </w:rPr>
  </w:style>
  <w:style w:type="paragraph" w:styleId="CommentText">
    <w:name w:val="annotation text"/>
    <w:basedOn w:val="Normal"/>
    <w:link w:val="CommentTextChar"/>
    <w:uiPriority w:val="99"/>
    <w:semiHidden/>
    <w:unhideWhenUsed/>
    <w:rsid w:val="00C62374"/>
  </w:style>
  <w:style w:type="character" w:customStyle="1" w:styleId="CommentTextChar">
    <w:name w:val="Comment Text Char"/>
    <w:basedOn w:val="DefaultParagraphFont"/>
    <w:link w:val="CommentText"/>
    <w:uiPriority w:val="99"/>
    <w:semiHidden/>
    <w:rsid w:val="00C62374"/>
  </w:style>
  <w:style w:type="paragraph" w:styleId="CommentSubject">
    <w:name w:val="annotation subject"/>
    <w:basedOn w:val="CommentText"/>
    <w:next w:val="CommentText"/>
    <w:link w:val="CommentSubjectChar"/>
    <w:uiPriority w:val="99"/>
    <w:semiHidden/>
    <w:unhideWhenUsed/>
    <w:rsid w:val="00C62374"/>
    <w:rPr>
      <w:b/>
      <w:bCs/>
      <w:sz w:val="20"/>
      <w:szCs w:val="20"/>
    </w:rPr>
  </w:style>
  <w:style w:type="character" w:customStyle="1" w:styleId="CommentSubjectChar">
    <w:name w:val="Comment Subject Char"/>
    <w:basedOn w:val="CommentTextChar"/>
    <w:link w:val="CommentSubject"/>
    <w:uiPriority w:val="99"/>
    <w:semiHidden/>
    <w:rsid w:val="00C623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553</Words>
  <Characters>3155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Apple</Company>
  <LinksUpToDate>false</LinksUpToDate>
  <CharactersWithSpaces>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Peterson</dc:creator>
  <cp:keywords/>
  <dc:description/>
  <cp:lastModifiedBy>John Peterson</cp:lastModifiedBy>
  <cp:revision>3</cp:revision>
  <dcterms:created xsi:type="dcterms:W3CDTF">2019-01-06T02:00:00Z</dcterms:created>
  <dcterms:modified xsi:type="dcterms:W3CDTF">2019-01-07T00:43:00Z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lipires@microsoft.com</vt:lpwstr>
  </property>
  <property fmtid="{D5CDD505-2E9C-101B-9397-08002B2CF9AE}" pid="5" name="MSIP_Label_f42aa342-8706-4288-bd11-ebb85995028c_SetDate">
    <vt:lpwstr>2019-01-04T23:09:44.1458469Z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